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9EDCE" w14:textId="77777777" w:rsidR="00A33397" w:rsidRDefault="00A33397" w:rsidP="00A33397">
      <w:pPr>
        <w:jc w:val="center"/>
      </w:pPr>
      <w:r>
        <w:rPr>
          <w:b/>
        </w:rPr>
        <w:t>MI Offense History Service Data Model</w:t>
      </w:r>
    </w:p>
    <w:p w14:paraId="21A4C4F0" w14:textId="77777777" w:rsidR="00A33397" w:rsidRDefault="00A33397" w:rsidP="00A33397"/>
    <w:p w14:paraId="49240181" w14:textId="77777777" w:rsidR="00A33397" w:rsidRDefault="00A33397" w:rsidP="00A33397"/>
    <w:p w14:paraId="1B6A9E8D" w14:textId="77777777" w:rsidR="001362B7" w:rsidRDefault="00A33397" w:rsidP="00A33397">
      <w:r>
        <w:t>Charge</w:t>
      </w:r>
    </w:p>
    <w:p w14:paraId="055A954C" w14:textId="022E9FFF" w:rsidR="00A33397" w:rsidRDefault="001362B7" w:rsidP="001362B7">
      <w:pPr>
        <w:ind w:firstLine="720"/>
      </w:pPr>
      <w:r>
        <w:t>PACC code</w:t>
      </w:r>
    </w:p>
    <w:p w14:paraId="4BEA9A4F" w14:textId="51BC9E33" w:rsidR="001362B7" w:rsidRDefault="001362B7" w:rsidP="001362B7">
      <w:pPr>
        <w:ind w:firstLine="720"/>
        <w:rPr>
          <w:ins w:id="0" w:author="Paul Lindemuth" w:date="2014-08-21T15:38:00Z"/>
        </w:rPr>
      </w:pPr>
      <w:r>
        <w:t>Date</w:t>
      </w:r>
    </w:p>
    <w:p w14:paraId="36718BF6" w14:textId="3D132EDD" w:rsidR="006F214E" w:rsidRDefault="006F214E" w:rsidP="001362B7">
      <w:pPr>
        <w:ind w:firstLine="720"/>
      </w:pPr>
      <w:ins w:id="1" w:author="Paul Lindemuth" w:date="2014-08-21T15:38:00Z">
        <w:r>
          <w:t>Location</w:t>
        </w:r>
      </w:ins>
    </w:p>
    <w:p w14:paraId="4FADA867" w14:textId="77777777" w:rsidR="001362B7" w:rsidRDefault="001362B7" w:rsidP="00A33397">
      <w:r>
        <w:t>Local Charge</w:t>
      </w:r>
    </w:p>
    <w:p w14:paraId="31D45EBA" w14:textId="3B42C602" w:rsidR="006D6701" w:rsidRDefault="006D6701" w:rsidP="001362B7">
      <w:pPr>
        <w:ind w:firstLine="720"/>
      </w:pPr>
      <w:r>
        <w:t>Description</w:t>
      </w:r>
    </w:p>
    <w:p w14:paraId="74C9245D" w14:textId="6384E950" w:rsidR="001362B7" w:rsidRDefault="001362B7" w:rsidP="001362B7">
      <w:pPr>
        <w:ind w:firstLine="720"/>
        <w:rPr>
          <w:ins w:id="2" w:author="Paul Lindemuth" w:date="2014-08-21T15:38:00Z"/>
        </w:rPr>
      </w:pPr>
      <w:r>
        <w:t>Date</w:t>
      </w:r>
    </w:p>
    <w:p w14:paraId="23F9AD9A" w14:textId="3C85B434" w:rsidR="006F214E" w:rsidRPr="001362B7" w:rsidRDefault="006F214E" w:rsidP="001362B7">
      <w:pPr>
        <w:ind w:firstLine="720"/>
      </w:pPr>
      <w:ins w:id="3" w:author="Paul Lindemuth" w:date="2014-08-21T15:38:00Z">
        <w:r>
          <w:t xml:space="preserve">Location </w:t>
        </w:r>
      </w:ins>
    </w:p>
    <w:p w14:paraId="45911335" w14:textId="3B48D1AD" w:rsidR="00A33397" w:rsidRDefault="00A33397" w:rsidP="00A33397">
      <w:del w:id="4" w:author="Paul Lindemuth" w:date="2014-08-21T15:38:00Z">
        <w:r w:rsidDel="006F214E">
          <w:delText>Disposition</w:delText>
        </w:r>
      </w:del>
      <w:ins w:id="5" w:author="Paul Lindemuth" w:date="2014-08-21T15:38:00Z">
        <w:r w:rsidR="006F214E">
          <w:t xml:space="preserve">Adjudication </w:t>
        </w:r>
      </w:ins>
    </w:p>
    <w:p w14:paraId="7CF780B2" w14:textId="77777777" w:rsidR="001362B7" w:rsidRDefault="00A33397" w:rsidP="00A33397">
      <w:r>
        <w:tab/>
      </w:r>
      <w:r w:rsidR="001362B7">
        <w:t>Type</w:t>
      </w:r>
    </w:p>
    <w:p w14:paraId="699AB025" w14:textId="0005EBC7" w:rsidR="00A33397" w:rsidRPr="006D6701" w:rsidRDefault="001362B7" w:rsidP="001362B7">
      <w:pPr>
        <w:ind w:left="720" w:firstLine="720"/>
        <w:rPr>
          <w:i/>
        </w:rPr>
      </w:pPr>
      <w:r w:rsidRPr="006D6701">
        <w:rPr>
          <w:i/>
        </w:rPr>
        <w:t>Not guilty</w:t>
      </w:r>
      <w:ins w:id="6" w:author="Paul Lindemuth" w:date="2014-08-21T15:38:00Z">
        <w:r w:rsidR="006F214E">
          <w:rPr>
            <w:i/>
          </w:rPr>
          <w:t>/not responsible</w:t>
        </w:r>
      </w:ins>
    </w:p>
    <w:p w14:paraId="51744AA1" w14:textId="0658B429" w:rsidR="001362B7" w:rsidRPr="006D6701" w:rsidRDefault="001362B7" w:rsidP="00A33397">
      <w:pPr>
        <w:rPr>
          <w:i/>
        </w:rPr>
      </w:pPr>
      <w:r w:rsidRPr="006D6701">
        <w:rPr>
          <w:i/>
        </w:rPr>
        <w:tab/>
      </w:r>
      <w:r w:rsidRPr="006D6701">
        <w:rPr>
          <w:i/>
        </w:rPr>
        <w:tab/>
        <w:t>Guilty</w:t>
      </w:r>
      <w:ins w:id="7" w:author="Paul Lindemuth" w:date="2014-08-21T15:38:00Z">
        <w:r w:rsidR="006F214E">
          <w:rPr>
            <w:i/>
          </w:rPr>
          <w:t>/responsible</w:t>
        </w:r>
      </w:ins>
    </w:p>
    <w:p w14:paraId="7C09D7DD" w14:textId="664DEBD4" w:rsidR="001362B7" w:rsidRPr="006D6701" w:rsidRDefault="001362B7" w:rsidP="00A33397">
      <w:pPr>
        <w:rPr>
          <w:i/>
        </w:rPr>
      </w:pPr>
      <w:r w:rsidRPr="006D6701">
        <w:rPr>
          <w:i/>
        </w:rPr>
        <w:tab/>
      </w:r>
      <w:r w:rsidRPr="006D6701">
        <w:rPr>
          <w:i/>
        </w:rPr>
        <w:tab/>
        <w:t>Dismissed</w:t>
      </w:r>
    </w:p>
    <w:p w14:paraId="4BA2A847" w14:textId="3A1E8A6E" w:rsidR="001362B7" w:rsidRPr="001362B7" w:rsidRDefault="001362B7" w:rsidP="00A33397">
      <w:r>
        <w:tab/>
        <w:t>Date</w:t>
      </w:r>
    </w:p>
    <w:p w14:paraId="6E6457C0" w14:textId="2322C45F" w:rsidR="00A33397" w:rsidRDefault="00A33397" w:rsidP="00A33397">
      <w:del w:id="8" w:author="Paul Lindemuth" w:date="2014-08-21T15:38:00Z">
        <w:r w:rsidDel="006F214E">
          <w:delText>Sentence</w:delText>
        </w:r>
      </w:del>
      <w:ins w:id="9" w:author="Paul Lindemuth" w:date="2014-08-21T15:38:00Z">
        <w:r w:rsidR="006F214E">
          <w:t>Disposition (or Sentencing for designation cases)</w:t>
        </w:r>
      </w:ins>
      <w:bookmarkStart w:id="10" w:name="_GoBack"/>
      <w:bookmarkEnd w:id="10"/>
    </w:p>
    <w:p w14:paraId="1926C54E" w14:textId="6D508D93" w:rsidR="001362B7" w:rsidRDefault="001362B7" w:rsidP="00A33397">
      <w:r>
        <w:tab/>
        <w:t>Type</w:t>
      </w:r>
    </w:p>
    <w:p w14:paraId="40B1613F" w14:textId="7F6C0032" w:rsidR="001362B7" w:rsidRPr="006D6701" w:rsidRDefault="001362B7" w:rsidP="001362B7">
      <w:pPr>
        <w:ind w:left="720" w:firstLine="720"/>
        <w:rPr>
          <w:i/>
        </w:rPr>
      </w:pPr>
      <w:r>
        <w:t>Warning</w:t>
      </w:r>
    </w:p>
    <w:p w14:paraId="710150AD" w14:textId="465433B8" w:rsidR="001362B7" w:rsidRPr="006D6701" w:rsidRDefault="001362B7" w:rsidP="00A33397">
      <w:pPr>
        <w:rPr>
          <w:i/>
        </w:rPr>
      </w:pPr>
      <w:r w:rsidRPr="006D6701">
        <w:rPr>
          <w:i/>
        </w:rPr>
        <w:tab/>
      </w:r>
      <w:r w:rsidRPr="006D6701">
        <w:rPr>
          <w:i/>
        </w:rPr>
        <w:tab/>
        <w:t>Probation</w:t>
      </w:r>
    </w:p>
    <w:p w14:paraId="1DA75971" w14:textId="2750E24D" w:rsidR="001362B7" w:rsidRPr="006D6701" w:rsidRDefault="001362B7" w:rsidP="00A33397">
      <w:pPr>
        <w:rPr>
          <w:i/>
        </w:rPr>
      </w:pPr>
      <w:r w:rsidRPr="006D6701">
        <w:rPr>
          <w:i/>
        </w:rPr>
        <w:tab/>
      </w:r>
      <w:r w:rsidRPr="006D6701">
        <w:rPr>
          <w:i/>
        </w:rPr>
        <w:tab/>
        <w:t>Residential Placement</w:t>
      </w:r>
    </w:p>
    <w:p w14:paraId="1B0739CF" w14:textId="6506703F" w:rsidR="001362B7" w:rsidRPr="006D6701" w:rsidRDefault="001362B7" w:rsidP="00A33397">
      <w:pPr>
        <w:rPr>
          <w:i/>
        </w:rPr>
      </w:pPr>
      <w:r w:rsidRPr="006D6701">
        <w:rPr>
          <w:i/>
        </w:rPr>
        <w:tab/>
      </w:r>
      <w:r w:rsidRPr="006D6701">
        <w:rPr>
          <w:i/>
        </w:rPr>
        <w:tab/>
        <w:t>County Jail</w:t>
      </w:r>
    </w:p>
    <w:p w14:paraId="0B41C139" w14:textId="430D1DA4" w:rsidR="001362B7" w:rsidRPr="006D6701" w:rsidRDefault="001362B7" w:rsidP="00A33397">
      <w:pPr>
        <w:rPr>
          <w:i/>
        </w:rPr>
      </w:pPr>
      <w:r w:rsidRPr="006D6701">
        <w:rPr>
          <w:i/>
        </w:rPr>
        <w:tab/>
      </w:r>
      <w:r w:rsidRPr="006D6701">
        <w:rPr>
          <w:i/>
        </w:rPr>
        <w:tab/>
        <w:t>Adult Sentence</w:t>
      </w:r>
    </w:p>
    <w:p w14:paraId="693706F9" w14:textId="7F137BF5" w:rsidR="001362B7" w:rsidRDefault="001362B7" w:rsidP="00A33397">
      <w:r>
        <w:tab/>
        <w:t>Date</w:t>
      </w:r>
    </w:p>
    <w:p w14:paraId="4428E917" w14:textId="6C94A507" w:rsidR="00A33397" w:rsidRDefault="001362B7" w:rsidP="001362B7">
      <w:r>
        <w:t>Probation Violation</w:t>
      </w:r>
    </w:p>
    <w:p w14:paraId="29876FB9" w14:textId="67183557" w:rsidR="001362B7" w:rsidRDefault="001362B7" w:rsidP="001362B7">
      <w:r>
        <w:tab/>
        <w:t>Yes/No</w:t>
      </w:r>
    </w:p>
    <w:p w14:paraId="4BD5E0A7" w14:textId="26C3402B" w:rsidR="001362B7" w:rsidRDefault="001362B7" w:rsidP="001362B7">
      <w:r>
        <w:tab/>
        <w:t>Date</w:t>
      </w:r>
    </w:p>
    <w:p w14:paraId="1A41E255" w14:textId="1D8BE8B1" w:rsidR="001362B7" w:rsidRDefault="001362B7" w:rsidP="001362B7">
      <w:r>
        <w:t>Contempt of Court</w:t>
      </w:r>
    </w:p>
    <w:p w14:paraId="60C674BD" w14:textId="23C75FEE" w:rsidR="001362B7" w:rsidRDefault="001362B7" w:rsidP="001362B7">
      <w:r>
        <w:tab/>
        <w:t>Yes/No</w:t>
      </w:r>
    </w:p>
    <w:p w14:paraId="2B818B3D" w14:textId="32B7ECDA" w:rsidR="001362B7" w:rsidRDefault="001362B7" w:rsidP="001362B7">
      <w:r>
        <w:tab/>
        <w:t>Date</w:t>
      </w:r>
    </w:p>
    <w:p w14:paraId="38796D92" w14:textId="77777777" w:rsidR="001362B7" w:rsidRDefault="001362B7" w:rsidP="001362B7"/>
    <w:p w14:paraId="256D5DFF" w14:textId="10995CC7" w:rsidR="001362B7" w:rsidRDefault="001362B7" w:rsidP="001362B7">
      <w:pPr>
        <w:rPr>
          <w:i/>
        </w:rPr>
      </w:pPr>
      <w:r>
        <w:rPr>
          <w:i/>
        </w:rPr>
        <w:t>Notes:</w:t>
      </w:r>
    </w:p>
    <w:p w14:paraId="6FBBBEF3" w14:textId="7A28AACA" w:rsidR="001362B7" w:rsidRDefault="006D6701" w:rsidP="001362B7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Reuse </w:t>
      </w:r>
      <w:r w:rsidR="001362B7">
        <w:rPr>
          <w:i/>
        </w:rPr>
        <w:t>SCAO dispositions</w:t>
      </w:r>
      <w:r>
        <w:rPr>
          <w:i/>
        </w:rPr>
        <w:t xml:space="preserve"> types</w:t>
      </w:r>
      <w:r w:rsidR="001362B7">
        <w:rPr>
          <w:i/>
        </w:rPr>
        <w:t>.</w:t>
      </w:r>
    </w:p>
    <w:p w14:paraId="24CC68D3" w14:textId="1D8E679B" w:rsidR="001362B7" w:rsidRPr="001362B7" w:rsidRDefault="006D6701" w:rsidP="001362B7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Confirm that sentence types are correct and complete.</w:t>
      </w:r>
    </w:p>
    <w:sectPr w:rsidR="001362B7" w:rsidRPr="001362B7" w:rsidSect="00761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51723"/>
    <w:multiLevelType w:val="hybridMultilevel"/>
    <w:tmpl w:val="B4B64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882EC6"/>
    <w:multiLevelType w:val="hybridMultilevel"/>
    <w:tmpl w:val="3E0C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97"/>
    <w:rsid w:val="001362B7"/>
    <w:rsid w:val="006D6701"/>
    <w:rsid w:val="006F214E"/>
    <w:rsid w:val="00761307"/>
    <w:rsid w:val="00A33397"/>
    <w:rsid w:val="00B42A63"/>
    <w:rsid w:val="00D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AD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Center for State Courts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Clarke</dc:creator>
  <cp:lastModifiedBy>Paul Lindemuth</cp:lastModifiedBy>
  <cp:revision>2</cp:revision>
  <cp:lastPrinted>2014-08-21T19:04:00Z</cp:lastPrinted>
  <dcterms:created xsi:type="dcterms:W3CDTF">2014-08-21T19:40:00Z</dcterms:created>
  <dcterms:modified xsi:type="dcterms:W3CDTF">2014-08-21T19:40:00Z</dcterms:modified>
</cp:coreProperties>
</file>