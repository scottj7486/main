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CB204" w14:textId="77777777" w:rsidR="00823A46" w:rsidRDefault="00823A46" w:rsidP="00114DEA">
      <w:r>
        <w:t xml:space="preserve">Adams County Justice-Health Portal </w:t>
      </w:r>
    </w:p>
    <w:p w14:paraId="50763F29" w14:textId="77777777" w:rsidR="00114DEA" w:rsidRDefault="00114DEA" w:rsidP="00114DEA">
      <w:proofErr w:type="spellStart"/>
      <w:r>
        <w:t>FullCourt</w:t>
      </w:r>
      <w:proofErr w:type="spellEnd"/>
      <w:r>
        <w:t xml:space="preserve"> Query Screens and </w:t>
      </w:r>
      <w:r w:rsidR="00365DA7">
        <w:t xml:space="preserve">Data </w:t>
      </w:r>
      <w:r w:rsidR="00375361">
        <w:t>Requirements</w:t>
      </w:r>
    </w:p>
    <w:p w14:paraId="6361DD76" w14:textId="77777777" w:rsidR="00375361" w:rsidRDefault="00400C66" w:rsidP="00375361">
      <w:pPr>
        <w:ind w:left="720"/>
      </w:pPr>
      <w:r>
        <w:t xml:space="preserve">Screens prior to </w:t>
      </w:r>
      <w:proofErr w:type="spellStart"/>
      <w:r>
        <w:t>FullCourt</w:t>
      </w:r>
      <w:proofErr w:type="spellEnd"/>
    </w:p>
    <w:p w14:paraId="3C79E257" w14:textId="77777777" w:rsidR="00400C66" w:rsidRDefault="00400C66" w:rsidP="00375361">
      <w:pPr>
        <w:pStyle w:val="ListParagraph"/>
        <w:numPr>
          <w:ilvl w:val="0"/>
          <w:numId w:val="3"/>
        </w:numPr>
      </w:pPr>
      <w:r>
        <w:t xml:space="preserve">Name Search (existing </w:t>
      </w:r>
      <w:proofErr w:type="spellStart"/>
      <w:r>
        <w:t>OJBC</w:t>
      </w:r>
      <w:proofErr w:type="spellEnd"/>
      <w:r>
        <w:t>)</w:t>
      </w:r>
    </w:p>
    <w:p w14:paraId="2AED01B8" w14:textId="77777777" w:rsidR="00400C66" w:rsidRDefault="00400C66" w:rsidP="00823A46">
      <w:pPr>
        <w:pStyle w:val="ListParagraph"/>
        <w:numPr>
          <w:ilvl w:val="0"/>
          <w:numId w:val="3"/>
        </w:numPr>
      </w:pPr>
      <w:r>
        <w:t xml:space="preserve">Name Search Results (existing </w:t>
      </w:r>
      <w:proofErr w:type="spellStart"/>
      <w:r>
        <w:t>OJBC</w:t>
      </w:r>
      <w:proofErr w:type="spellEnd"/>
      <w:r>
        <w:t>)</w:t>
      </w:r>
    </w:p>
    <w:p w14:paraId="6167A8B6" w14:textId="77777777" w:rsidR="00400C66" w:rsidRDefault="00400C66" w:rsidP="00823A46">
      <w:pPr>
        <w:pStyle w:val="ListParagraph"/>
        <w:numPr>
          <w:ilvl w:val="0"/>
          <w:numId w:val="3"/>
        </w:numPr>
      </w:pPr>
      <w:r>
        <w:t xml:space="preserve">Detail Search Results (existing </w:t>
      </w:r>
      <w:proofErr w:type="spellStart"/>
      <w:r>
        <w:t>OJBC</w:t>
      </w:r>
      <w:proofErr w:type="spellEnd"/>
      <w:r>
        <w:t>)</w:t>
      </w:r>
    </w:p>
    <w:p w14:paraId="60C04926" w14:textId="77777777" w:rsidR="00CC1D8C" w:rsidRDefault="00090CE8" w:rsidP="00375361">
      <w:r w:rsidRPr="00CC1D8C">
        <w:rPr>
          <w:b/>
        </w:rPr>
        <w:t>Screens</w:t>
      </w:r>
      <w:r w:rsidR="00823A46" w:rsidRPr="00CC1D8C">
        <w:rPr>
          <w:b/>
        </w:rPr>
        <w:t xml:space="preserve"> showing </w:t>
      </w:r>
      <w:proofErr w:type="spellStart"/>
      <w:r w:rsidR="00823A46" w:rsidRPr="00CC1D8C">
        <w:rPr>
          <w:b/>
        </w:rPr>
        <w:t>FullCourt</w:t>
      </w:r>
      <w:proofErr w:type="spellEnd"/>
      <w:r w:rsidR="00823A46" w:rsidRPr="00CC1D8C">
        <w:rPr>
          <w:b/>
        </w:rPr>
        <w:t xml:space="preserve"> </w:t>
      </w:r>
      <w:r w:rsidR="00571C43" w:rsidRPr="00CC1D8C">
        <w:rPr>
          <w:b/>
        </w:rPr>
        <w:t xml:space="preserve">Case </w:t>
      </w:r>
      <w:r w:rsidR="00823A46" w:rsidRPr="00CC1D8C">
        <w:rPr>
          <w:b/>
        </w:rPr>
        <w:t>Data</w:t>
      </w:r>
      <w:r w:rsidR="00D12807">
        <w:t>:</w:t>
      </w:r>
    </w:p>
    <w:p w14:paraId="4BC31A62" w14:textId="77777777" w:rsidR="00090CE8" w:rsidRDefault="00375361" w:rsidP="00375361">
      <w:pPr>
        <w:pStyle w:val="ListParagraph"/>
        <w:numPr>
          <w:ilvl w:val="0"/>
          <w:numId w:val="2"/>
        </w:numPr>
      </w:pPr>
      <w:r>
        <w:rPr>
          <w:rStyle w:val="FootnoteReference"/>
        </w:rPr>
        <w:footnoteReference w:id="1"/>
      </w:r>
      <w:r w:rsidR="00090CE8">
        <w:t xml:space="preserve">Party Case History (Result of </w:t>
      </w:r>
      <w:r w:rsidR="00365DA7">
        <w:t>Case</w:t>
      </w:r>
      <w:r w:rsidR="00090CE8">
        <w:t xml:space="preserve"> Search)</w:t>
      </w:r>
      <w:r w:rsidR="00823A46">
        <w:t xml:space="preserve"> (to be added):</w:t>
      </w:r>
    </w:p>
    <w:p w14:paraId="16D80ACE" w14:textId="77777777" w:rsidR="00CC1D8C" w:rsidRDefault="00CC1D8C" w:rsidP="00090CE8">
      <w:pPr>
        <w:pStyle w:val="ListParagraph"/>
        <w:numPr>
          <w:ilvl w:val="1"/>
          <w:numId w:val="2"/>
        </w:numPr>
      </w:pPr>
      <w:r>
        <w:t>Header (TBD)</w:t>
      </w:r>
    </w:p>
    <w:p w14:paraId="79233535" w14:textId="77777777" w:rsidR="00CC1D8C" w:rsidRDefault="00CC1D8C" w:rsidP="00CC1D8C">
      <w:pPr>
        <w:pStyle w:val="ListParagraph"/>
        <w:numPr>
          <w:ilvl w:val="2"/>
          <w:numId w:val="2"/>
        </w:numPr>
      </w:pPr>
      <w:r>
        <w:t>Participant Name</w:t>
      </w:r>
    </w:p>
    <w:p w14:paraId="56BD312E" w14:textId="77777777" w:rsidR="00CC1D8C" w:rsidRDefault="00CC1D8C" w:rsidP="00CC1D8C">
      <w:pPr>
        <w:pStyle w:val="ListParagraph"/>
        <w:numPr>
          <w:ilvl w:val="2"/>
          <w:numId w:val="2"/>
        </w:numPr>
      </w:pPr>
      <w:r>
        <w:t>Etc.</w:t>
      </w:r>
    </w:p>
    <w:p w14:paraId="3314A686" w14:textId="77777777" w:rsidR="00CC1D8C" w:rsidRDefault="00CC1D8C" w:rsidP="00CC1D8C">
      <w:pPr>
        <w:pStyle w:val="ListParagraph"/>
        <w:ind w:left="2160"/>
      </w:pPr>
    </w:p>
    <w:p w14:paraId="3A454356" w14:textId="77777777" w:rsidR="00090CE8" w:rsidRDefault="00090CE8" w:rsidP="00090CE8">
      <w:pPr>
        <w:pStyle w:val="ListParagraph"/>
        <w:numPr>
          <w:ilvl w:val="1"/>
          <w:numId w:val="2"/>
        </w:numPr>
      </w:pPr>
      <w:r>
        <w:t>Per Case</w:t>
      </w:r>
    </w:p>
    <w:p w14:paraId="0E352039" w14:textId="77777777" w:rsidR="00F27D7C" w:rsidRDefault="00F27D7C" w:rsidP="00090CE8">
      <w:pPr>
        <w:pStyle w:val="ListParagraph"/>
        <w:numPr>
          <w:ilvl w:val="2"/>
          <w:numId w:val="2"/>
        </w:numPr>
      </w:pPr>
      <w:r>
        <w:t>Caption/Style</w:t>
      </w:r>
    </w:p>
    <w:p w14:paraId="2721E65A" w14:textId="77777777" w:rsidR="00090CE8" w:rsidRDefault="00090CE8" w:rsidP="00090CE8">
      <w:pPr>
        <w:pStyle w:val="ListParagraph"/>
        <w:numPr>
          <w:ilvl w:val="2"/>
          <w:numId w:val="2"/>
        </w:numPr>
      </w:pPr>
      <w:r>
        <w:t>Case Number</w:t>
      </w:r>
    </w:p>
    <w:p w14:paraId="5A8ED4A6" w14:textId="77777777" w:rsidR="00090CE8" w:rsidRDefault="00CC1D8C" w:rsidP="00090CE8">
      <w:pPr>
        <w:pStyle w:val="ListParagraph"/>
        <w:numPr>
          <w:ilvl w:val="2"/>
          <w:numId w:val="2"/>
        </w:numPr>
      </w:pPr>
      <w:r>
        <w:t>Participants</w:t>
      </w:r>
      <w:r w:rsidR="00F27D7C">
        <w:t xml:space="preserve"> (Defendant/Victim/Witness/Attorney)</w:t>
      </w:r>
    </w:p>
    <w:p w14:paraId="3480C8DC" w14:textId="77777777" w:rsidR="00CC1D8C" w:rsidRDefault="00090CE8" w:rsidP="00CC1D8C">
      <w:pPr>
        <w:pStyle w:val="ListParagraph"/>
        <w:numPr>
          <w:ilvl w:val="2"/>
          <w:numId w:val="2"/>
        </w:numPr>
      </w:pPr>
      <w:r>
        <w:t>Status of Case</w:t>
      </w:r>
    </w:p>
    <w:p w14:paraId="4BA6709F" w14:textId="77777777" w:rsidR="00CC1D8C" w:rsidRDefault="00CC1D8C" w:rsidP="00375361">
      <w:r>
        <w:t xml:space="preserve">All subsequent screens will have a </w:t>
      </w:r>
      <w:r w:rsidRPr="00CC1D8C">
        <w:rPr>
          <w:b/>
        </w:rPr>
        <w:t>head</w:t>
      </w:r>
      <w:r>
        <w:rPr>
          <w:b/>
        </w:rPr>
        <w:t>er</w:t>
      </w:r>
      <w:r w:rsidRPr="00CC1D8C">
        <w:rPr>
          <w:b/>
        </w:rPr>
        <w:t xml:space="preserve"> </w:t>
      </w:r>
      <w:r>
        <w:t>consisting of the following (unless otherwise noted):</w:t>
      </w:r>
    </w:p>
    <w:p w14:paraId="4B3B4F4A" w14:textId="77777777" w:rsidR="00CC1D8C" w:rsidRDefault="00CC1D8C" w:rsidP="00CC1D8C">
      <w:pPr>
        <w:spacing w:after="0"/>
        <w:ind w:left="720"/>
      </w:pPr>
      <w:r>
        <w:tab/>
        <w:t>Case Number (“CR-2011-0008770-MC”)</w:t>
      </w:r>
    </w:p>
    <w:p w14:paraId="3D5DA752" w14:textId="77777777" w:rsidR="00CC1D8C" w:rsidRDefault="00CC1D8C" w:rsidP="00CC1D8C">
      <w:pPr>
        <w:spacing w:after="0"/>
        <w:ind w:left="720"/>
      </w:pPr>
      <w:r>
        <w:tab/>
        <w:t>Caption/Style (“City of Thornton vs. Defendant Name (F/M/L)”)</w:t>
      </w:r>
      <w:ins w:id="0" w:author="Michael Jacobson" w:date="2015-12-16T15:42:00Z">
        <w:r w:rsidR="00FE68DA">
          <w:t xml:space="preserve"> </w:t>
        </w:r>
      </w:ins>
    </w:p>
    <w:p w14:paraId="4CE8BBAC" w14:textId="77777777" w:rsidR="00CC1D8C" w:rsidRDefault="00CC1D8C" w:rsidP="00CC1D8C">
      <w:pPr>
        <w:spacing w:after="0"/>
        <w:ind w:left="720"/>
      </w:pPr>
      <w:r>
        <w:tab/>
        <w:t>Case Status (Pending, Active, Closed, etc.)</w:t>
      </w:r>
      <w:ins w:id="1" w:author="Michael Jacobson" w:date="2015-12-16T15:41:00Z">
        <w:r w:rsidR="00FE68DA">
          <w:t xml:space="preserve"> </w:t>
        </w:r>
      </w:ins>
    </w:p>
    <w:p w14:paraId="177488E2" w14:textId="77777777" w:rsidR="00CC1D8C" w:rsidRDefault="00CC1D8C" w:rsidP="00CC1D8C">
      <w:pPr>
        <w:pStyle w:val="ListParagraph"/>
      </w:pPr>
    </w:p>
    <w:p w14:paraId="6CB3FFF2" w14:textId="77777777" w:rsidR="00114DEA" w:rsidRDefault="00114DEA" w:rsidP="00114DEA">
      <w:pPr>
        <w:pStyle w:val="ListParagraph"/>
        <w:numPr>
          <w:ilvl w:val="0"/>
          <w:numId w:val="2"/>
        </w:numPr>
      </w:pPr>
      <w:r>
        <w:t>Criminal Case</w:t>
      </w:r>
    </w:p>
    <w:p w14:paraId="506EC972" w14:textId="77777777" w:rsidR="00114DEA" w:rsidRDefault="00114DEA" w:rsidP="00114DEA">
      <w:pPr>
        <w:pStyle w:val="ListParagraph"/>
        <w:numPr>
          <w:ilvl w:val="1"/>
          <w:numId w:val="2"/>
        </w:numPr>
      </w:pPr>
      <w:r>
        <w:t>Header (Case Number</w:t>
      </w:r>
      <w:r w:rsidR="006C7C1B">
        <w:t xml:space="preserve">, </w:t>
      </w:r>
      <w:r>
        <w:t>Style(caption)</w:t>
      </w:r>
      <w:r w:rsidR="006C7C1B">
        <w:t xml:space="preserve"> and Case Status)</w:t>
      </w:r>
    </w:p>
    <w:p w14:paraId="4532EEDC" w14:textId="77777777" w:rsidR="006C7C1B" w:rsidRDefault="006C7C1B" w:rsidP="00114DEA">
      <w:pPr>
        <w:pStyle w:val="ListParagraph"/>
        <w:numPr>
          <w:ilvl w:val="1"/>
          <w:numId w:val="2"/>
        </w:numPr>
      </w:pPr>
      <w:r>
        <w:t>Case Information</w:t>
      </w:r>
    </w:p>
    <w:p w14:paraId="4E023C99" w14:textId="77777777" w:rsidR="00CC1D8C" w:rsidRDefault="00CC1D8C" w:rsidP="006C7C1B">
      <w:pPr>
        <w:pStyle w:val="ListParagraph"/>
        <w:numPr>
          <w:ilvl w:val="2"/>
          <w:numId w:val="2"/>
        </w:numPr>
      </w:pPr>
      <w:r>
        <w:t>Participants</w:t>
      </w:r>
    </w:p>
    <w:p w14:paraId="46DB88C8" w14:textId="77777777" w:rsidR="00CC1D8C" w:rsidRDefault="00CC1D8C" w:rsidP="00CC1D8C">
      <w:pPr>
        <w:pStyle w:val="ListParagraph"/>
        <w:numPr>
          <w:ilvl w:val="3"/>
          <w:numId w:val="2"/>
        </w:numPr>
      </w:pPr>
      <w:r>
        <w:t>Judge</w:t>
      </w:r>
    </w:p>
    <w:p w14:paraId="6F1B3A45" w14:textId="77777777" w:rsidR="00CC1D8C" w:rsidRDefault="006C7C1B" w:rsidP="00CC1D8C">
      <w:pPr>
        <w:pStyle w:val="ListParagraph"/>
        <w:numPr>
          <w:ilvl w:val="3"/>
          <w:numId w:val="2"/>
        </w:numPr>
      </w:pPr>
      <w:r>
        <w:t xml:space="preserve">Prosecutor </w:t>
      </w:r>
    </w:p>
    <w:p w14:paraId="02974C33" w14:textId="77777777" w:rsidR="006C7C1B" w:rsidRDefault="006C7C1B" w:rsidP="00CC1D8C">
      <w:pPr>
        <w:pStyle w:val="ListParagraph"/>
        <w:numPr>
          <w:ilvl w:val="3"/>
          <w:numId w:val="2"/>
        </w:numPr>
      </w:pPr>
      <w:r>
        <w:t>Probation Officer)</w:t>
      </w:r>
    </w:p>
    <w:p w14:paraId="0152FFFF" w14:textId="77777777" w:rsidR="006C7C1B" w:rsidRDefault="006C7C1B" w:rsidP="006C7C1B">
      <w:pPr>
        <w:pStyle w:val="ListParagraph"/>
        <w:numPr>
          <w:ilvl w:val="2"/>
          <w:numId w:val="2"/>
        </w:numPr>
      </w:pPr>
      <w:r>
        <w:t>Case subtype (category)</w:t>
      </w:r>
    </w:p>
    <w:p w14:paraId="68338758" w14:textId="77777777" w:rsidR="006C7C1B" w:rsidRDefault="006C7C1B" w:rsidP="006C7C1B">
      <w:pPr>
        <w:pStyle w:val="ListParagraph"/>
        <w:numPr>
          <w:ilvl w:val="2"/>
          <w:numId w:val="2"/>
        </w:numPr>
      </w:pPr>
      <w:r>
        <w:t>Court location</w:t>
      </w:r>
    </w:p>
    <w:p w14:paraId="1BDC242A" w14:textId="77777777" w:rsidR="00CC1D8C" w:rsidRDefault="00CC1D8C" w:rsidP="006C7C1B">
      <w:pPr>
        <w:pStyle w:val="ListParagraph"/>
        <w:numPr>
          <w:ilvl w:val="2"/>
          <w:numId w:val="2"/>
        </w:numPr>
      </w:pPr>
      <w:r>
        <w:t xml:space="preserve">Jurisdiction </w:t>
      </w:r>
    </w:p>
    <w:p w14:paraId="676426E3" w14:textId="77777777" w:rsidR="006C7C1B" w:rsidRDefault="00CC1D8C" w:rsidP="006C7C1B">
      <w:pPr>
        <w:pStyle w:val="ListParagraph"/>
        <w:numPr>
          <w:ilvl w:val="2"/>
          <w:numId w:val="2"/>
        </w:numPr>
      </w:pPr>
      <w:r>
        <w:t>Filing Date</w:t>
      </w:r>
    </w:p>
    <w:p w14:paraId="0834C52F" w14:textId="77777777" w:rsidR="00CC1D8C" w:rsidRDefault="00CC1D8C" w:rsidP="006C7C1B">
      <w:pPr>
        <w:pStyle w:val="ListParagraph"/>
        <w:numPr>
          <w:ilvl w:val="2"/>
          <w:numId w:val="2"/>
        </w:numPr>
      </w:pPr>
      <w:r>
        <w:t>Appeal Date</w:t>
      </w:r>
    </w:p>
    <w:p w14:paraId="6B7D5312" w14:textId="77777777" w:rsidR="00CC1D8C" w:rsidRDefault="00CC1D8C" w:rsidP="006C7C1B">
      <w:pPr>
        <w:pStyle w:val="ListParagraph"/>
        <w:numPr>
          <w:ilvl w:val="2"/>
          <w:numId w:val="2"/>
        </w:numPr>
      </w:pPr>
      <w:r>
        <w:t>Remand Date</w:t>
      </w:r>
    </w:p>
    <w:p w14:paraId="41E8BFD1" w14:textId="77777777" w:rsidR="00CC1D8C" w:rsidRDefault="00CC1D8C" w:rsidP="006C7C1B">
      <w:pPr>
        <w:pStyle w:val="ListParagraph"/>
        <w:numPr>
          <w:ilvl w:val="2"/>
          <w:numId w:val="2"/>
        </w:numPr>
      </w:pPr>
      <w:r>
        <w:lastRenderedPageBreak/>
        <w:t>Under Advisement Date</w:t>
      </w:r>
    </w:p>
    <w:p w14:paraId="19138C85" w14:textId="77777777" w:rsidR="00CC1D8C" w:rsidRPr="00CC1D8C" w:rsidRDefault="00CC1D8C" w:rsidP="006C7C1B">
      <w:pPr>
        <w:pStyle w:val="ListParagraph"/>
        <w:numPr>
          <w:ilvl w:val="2"/>
          <w:numId w:val="2"/>
        </w:numPr>
      </w:pPr>
      <w:r>
        <w:t>Domestic Violence</w:t>
      </w:r>
    </w:p>
    <w:p w14:paraId="1E028AC2" w14:textId="77777777" w:rsidR="006C7C1B" w:rsidRPr="00CC1D8C" w:rsidRDefault="006C7C1B" w:rsidP="006C7C1B">
      <w:pPr>
        <w:pStyle w:val="ListParagraph"/>
        <w:numPr>
          <w:ilvl w:val="2"/>
          <w:numId w:val="2"/>
        </w:numPr>
        <w:rPr>
          <w:highlight w:val="red"/>
        </w:rPr>
      </w:pPr>
      <w:r w:rsidRPr="00CC1D8C">
        <w:rPr>
          <w:highlight w:val="red"/>
        </w:rPr>
        <w:t>File location</w:t>
      </w:r>
    </w:p>
    <w:p w14:paraId="6291F00B" w14:textId="77777777" w:rsidR="00CC1D8C" w:rsidRPr="00CC1D8C" w:rsidRDefault="00CC1D8C" w:rsidP="006C7C1B">
      <w:pPr>
        <w:pStyle w:val="ListParagraph"/>
        <w:numPr>
          <w:ilvl w:val="2"/>
          <w:numId w:val="2"/>
        </w:numPr>
        <w:rPr>
          <w:highlight w:val="red"/>
        </w:rPr>
      </w:pPr>
      <w:r w:rsidRPr="00CC1D8C">
        <w:rPr>
          <w:highlight w:val="red"/>
        </w:rPr>
        <w:t>Physical File</w:t>
      </w:r>
    </w:p>
    <w:p w14:paraId="13B2BF59" w14:textId="77777777" w:rsidR="006C7C1B" w:rsidRPr="00CC1D8C" w:rsidRDefault="00CC1D8C" w:rsidP="006C7C1B">
      <w:pPr>
        <w:pStyle w:val="ListParagraph"/>
        <w:numPr>
          <w:ilvl w:val="2"/>
          <w:numId w:val="2"/>
        </w:numPr>
        <w:rPr>
          <w:highlight w:val="red"/>
        </w:rPr>
      </w:pPr>
      <w:r w:rsidRPr="00CC1D8C">
        <w:rPr>
          <w:highlight w:val="red"/>
        </w:rPr>
        <w:t>Jury Requested</w:t>
      </w:r>
    </w:p>
    <w:p w14:paraId="4B637BA5" w14:textId="77777777" w:rsidR="00CC1D8C" w:rsidRDefault="00CC1D8C" w:rsidP="006C7C1B">
      <w:pPr>
        <w:pStyle w:val="ListParagraph"/>
        <w:numPr>
          <w:ilvl w:val="2"/>
          <w:numId w:val="2"/>
        </w:numPr>
      </w:pPr>
      <w:r>
        <w:t>Jury Verdict</w:t>
      </w:r>
    </w:p>
    <w:p w14:paraId="428B3944" w14:textId="77777777" w:rsidR="00CC1D8C" w:rsidRDefault="00CC1D8C" w:rsidP="006C7C1B">
      <w:pPr>
        <w:pStyle w:val="ListParagraph"/>
        <w:numPr>
          <w:ilvl w:val="2"/>
          <w:numId w:val="2"/>
        </w:numPr>
      </w:pPr>
      <w:r>
        <w:t>Previous Case Number</w:t>
      </w:r>
    </w:p>
    <w:p w14:paraId="7220B4C0" w14:textId="77777777" w:rsidR="00CC1D8C" w:rsidRDefault="00CC1D8C" w:rsidP="006C7C1B">
      <w:pPr>
        <w:pStyle w:val="ListParagraph"/>
        <w:numPr>
          <w:ilvl w:val="2"/>
          <w:numId w:val="2"/>
        </w:numPr>
      </w:pPr>
      <w:r>
        <w:t>Other Agency Case Number</w:t>
      </w:r>
    </w:p>
    <w:p w14:paraId="6BC31BCA" w14:textId="77777777" w:rsidR="00CC1D8C" w:rsidRDefault="00CC1D8C" w:rsidP="006C7C1B">
      <w:pPr>
        <w:pStyle w:val="ListParagraph"/>
        <w:numPr>
          <w:ilvl w:val="2"/>
          <w:numId w:val="2"/>
        </w:numPr>
      </w:pPr>
      <w:r>
        <w:t>Sealed</w:t>
      </w:r>
    </w:p>
    <w:p w14:paraId="370DFFE8" w14:textId="77777777" w:rsidR="006C7C1B" w:rsidRDefault="006C7C1B" w:rsidP="006C7C1B">
      <w:pPr>
        <w:pStyle w:val="ListParagraph"/>
        <w:numPr>
          <w:ilvl w:val="2"/>
          <w:numId w:val="2"/>
        </w:numPr>
      </w:pPr>
      <w:r>
        <w:t>Comment</w:t>
      </w:r>
    </w:p>
    <w:p w14:paraId="2F1F33EF" w14:textId="77777777" w:rsidR="00CC1D8C" w:rsidRPr="00CC1D8C" w:rsidRDefault="00CC1D8C" w:rsidP="006C7C1B">
      <w:pPr>
        <w:pStyle w:val="ListParagraph"/>
        <w:numPr>
          <w:ilvl w:val="2"/>
          <w:numId w:val="2"/>
        </w:numPr>
        <w:rPr>
          <w:highlight w:val="red"/>
        </w:rPr>
      </w:pPr>
      <w:r w:rsidRPr="00CC1D8C">
        <w:rPr>
          <w:highlight w:val="red"/>
        </w:rPr>
        <w:t>Batch Label</w:t>
      </w:r>
    </w:p>
    <w:p w14:paraId="5B182AB2" w14:textId="77777777" w:rsidR="006C7C1B" w:rsidRDefault="006C7C1B" w:rsidP="006C7C1B">
      <w:pPr>
        <w:pStyle w:val="ListParagraph"/>
        <w:numPr>
          <w:ilvl w:val="1"/>
          <w:numId w:val="2"/>
        </w:numPr>
      </w:pPr>
      <w:r>
        <w:t>Defendant Information</w:t>
      </w:r>
    </w:p>
    <w:p w14:paraId="492AC475" w14:textId="77777777" w:rsidR="006C7C1B" w:rsidRDefault="00CC1D8C" w:rsidP="006C7C1B">
      <w:pPr>
        <w:pStyle w:val="ListParagraph"/>
        <w:numPr>
          <w:ilvl w:val="2"/>
          <w:numId w:val="2"/>
        </w:numPr>
      </w:pPr>
      <w:r>
        <w:t>Name (L/F/M)</w:t>
      </w:r>
    </w:p>
    <w:p w14:paraId="08BF9586" w14:textId="77777777" w:rsidR="006C7C1B" w:rsidRDefault="00CC1D8C" w:rsidP="006C7C1B">
      <w:pPr>
        <w:pStyle w:val="ListParagraph"/>
        <w:numPr>
          <w:ilvl w:val="2"/>
          <w:numId w:val="2"/>
        </w:numPr>
      </w:pPr>
      <w:r>
        <w:t xml:space="preserve">Next appearance </w:t>
      </w:r>
      <w:r w:rsidR="006C7C1B">
        <w:t>date</w:t>
      </w:r>
    </w:p>
    <w:p w14:paraId="38D7E110" w14:textId="77777777" w:rsidR="007A7AE8" w:rsidRPr="007A7AE8" w:rsidRDefault="007A7AE8" w:rsidP="006C7C1B">
      <w:pPr>
        <w:pStyle w:val="ListParagraph"/>
        <w:numPr>
          <w:ilvl w:val="2"/>
          <w:numId w:val="2"/>
        </w:numPr>
        <w:rPr>
          <w:highlight w:val="red"/>
        </w:rPr>
      </w:pPr>
      <w:r w:rsidRPr="007A7AE8">
        <w:rPr>
          <w:highlight w:val="red"/>
        </w:rPr>
        <w:t>First Appearance Date</w:t>
      </w:r>
    </w:p>
    <w:p w14:paraId="4CE2032B" w14:textId="77777777" w:rsidR="006C7C1B" w:rsidRDefault="00CC1D8C" w:rsidP="006C7C1B">
      <w:pPr>
        <w:pStyle w:val="ListParagraph"/>
        <w:numPr>
          <w:ilvl w:val="2"/>
          <w:numId w:val="2"/>
        </w:numPr>
      </w:pPr>
      <w:r>
        <w:t>Trial by</w:t>
      </w:r>
    </w:p>
    <w:p w14:paraId="15A07917" w14:textId="77777777" w:rsidR="00CC1D8C" w:rsidRDefault="00CC1D8C" w:rsidP="006C7C1B">
      <w:pPr>
        <w:pStyle w:val="ListParagraph"/>
        <w:numPr>
          <w:ilvl w:val="2"/>
          <w:numId w:val="2"/>
        </w:numPr>
      </w:pPr>
      <w:r>
        <w:t>Speedy Trial</w:t>
      </w:r>
    </w:p>
    <w:p w14:paraId="4852337C" w14:textId="77777777" w:rsidR="007A7AE8" w:rsidRDefault="007A7AE8" w:rsidP="006C7C1B">
      <w:pPr>
        <w:pStyle w:val="ListParagraph"/>
        <w:numPr>
          <w:ilvl w:val="2"/>
          <w:numId w:val="2"/>
        </w:numPr>
      </w:pPr>
      <w:r>
        <w:t>FTP Hold Indefinite (Failure to Pay)</w:t>
      </w:r>
    </w:p>
    <w:p w14:paraId="148DE481" w14:textId="77777777" w:rsidR="007A7AE8" w:rsidRDefault="007A7AE8" w:rsidP="006C7C1B">
      <w:pPr>
        <w:pStyle w:val="ListParagraph"/>
        <w:numPr>
          <w:ilvl w:val="2"/>
          <w:numId w:val="2"/>
        </w:numPr>
      </w:pPr>
      <w:r>
        <w:t>FTP Hold Date</w:t>
      </w:r>
    </w:p>
    <w:p w14:paraId="2283F524" w14:textId="77777777" w:rsidR="007A7AE8" w:rsidRDefault="007A7AE8" w:rsidP="006C7C1B">
      <w:pPr>
        <w:pStyle w:val="ListParagraph"/>
        <w:numPr>
          <w:ilvl w:val="2"/>
          <w:numId w:val="2"/>
        </w:numPr>
      </w:pPr>
      <w:proofErr w:type="spellStart"/>
      <w:r>
        <w:t>FTPV</w:t>
      </w:r>
      <w:proofErr w:type="spellEnd"/>
      <w:r>
        <w:t xml:space="preserve"> Hold Date (Failure </w:t>
      </w:r>
      <w:proofErr w:type="gramStart"/>
      <w:r>
        <w:t>to ?</w:t>
      </w:r>
      <w:proofErr w:type="gramEnd"/>
      <w:r>
        <w:t xml:space="preserve">????) </w:t>
      </w:r>
    </w:p>
    <w:p w14:paraId="3B603C79" w14:textId="77777777" w:rsidR="007A7AE8" w:rsidRDefault="007A7AE8" w:rsidP="006C7C1B">
      <w:pPr>
        <w:pStyle w:val="ListParagraph"/>
        <w:numPr>
          <w:ilvl w:val="2"/>
          <w:numId w:val="2"/>
        </w:numPr>
      </w:pPr>
      <w:r>
        <w:t>FTA Hold Date (Failure to Appear)</w:t>
      </w:r>
    </w:p>
    <w:p w14:paraId="75FCB1FD" w14:textId="77777777" w:rsidR="007A7AE8" w:rsidRDefault="007A7AE8" w:rsidP="006C7C1B">
      <w:pPr>
        <w:pStyle w:val="ListParagraph"/>
        <w:numPr>
          <w:ilvl w:val="2"/>
          <w:numId w:val="2"/>
        </w:numPr>
      </w:pPr>
      <w:r>
        <w:t>FTC Hold Date (Failure to Comply)</w:t>
      </w:r>
    </w:p>
    <w:p w14:paraId="7A453469" w14:textId="77777777" w:rsidR="007A7AE8" w:rsidRDefault="007A7AE8" w:rsidP="006C7C1B">
      <w:pPr>
        <w:pStyle w:val="ListParagraph"/>
        <w:numPr>
          <w:ilvl w:val="2"/>
          <w:numId w:val="2"/>
        </w:numPr>
      </w:pPr>
      <w:r>
        <w:t>Defense Attorney</w:t>
      </w:r>
    </w:p>
    <w:p w14:paraId="4BF8A9F0" w14:textId="77777777" w:rsidR="007A7AE8" w:rsidRDefault="007A7AE8" w:rsidP="006C7C1B">
      <w:pPr>
        <w:pStyle w:val="ListParagraph"/>
        <w:numPr>
          <w:ilvl w:val="2"/>
          <w:numId w:val="2"/>
        </w:numPr>
      </w:pPr>
      <w:r>
        <w:t>Attorney Waived</w:t>
      </w:r>
    </w:p>
    <w:p w14:paraId="1D9C3787" w14:textId="77777777" w:rsidR="007A7AE8" w:rsidDel="00C51C16" w:rsidRDefault="007A7AE8" w:rsidP="006C7C1B">
      <w:pPr>
        <w:pStyle w:val="ListParagraph"/>
        <w:numPr>
          <w:ilvl w:val="2"/>
          <w:numId w:val="2"/>
        </w:numPr>
        <w:rPr>
          <w:del w:id="2" w:author="Michael Jacobson" w:date="2015-12-16T16:24:00Z"/>
        </w:rPr>
      </w:pPr>
      <w:del w:id="3" w:author="Michael Jacobson" w:date="2015-12-16T16:24:00Z">
        <w:r w:rsidDel="00C51C16">
          <w:delText>FPC Number</w:delText>
        </w:r>
      </w:del>
    </w:p>
    <w:p w14:paraId="0D0AF9A2" w14:textId="77777777" w:rsidR="007A7AE8" w:rsidRPr="007A7AE8" w:rsidRDefault="007A7AE8" w:rsidP="006C7C1B">
      <w:pPr>
        <w:pStyle w:val="ListParagraph"/>
        <w:numPr>
          <w:ilvl w:val="2"/>
          <w:numId w:val="2"/>
        </w:numPr>
        <w:rPr>
          <w:highlight w:val="red"/>
        </w:rPr>
      </w:pPr>
      <w:r w:rsidRPr="007A7AE8">
        <w:rPr>
          <w:highlight w:val="red"/>
        </w:rPr>
        <w:t xml:space="preserve">Do not allow </w:t>
      </w:r>
      <w:proofErr w:type="spellStart"/>
      <w:r w:rsidRPr="007A7AE8">
        <w:rPr>
          <w:highlight w:val="red"/>
        </w:rPr>
        <w:t>epayments</w:t>
      </w:r>
      <w:proofErr w:type="spellEnd"/>
    </w:p>
    <w:p w14:paraId="7917692E" w14:textId="77777777" w:rsidR="007A7AE8" w:rsidRPr="007A7AE8" w:rsidRDefault="007A7AE8" w:rsidP="006C7C1B">
      <w:pPr>
        <w:pStyle w:val="ListParagraph"/>
        <w:numPr>
          <w:ilvl w:val="2"/>
          <w:numId w:val="2"/>
        </w:numPr>
        <w:rPr>
          <w:b/>
        </w:rPr>
      </w:pPr>
      <w:r>
        <w:t>Date Money Due</w:t>
      </w:r>
    </w:p>
    <w:p w14:paraId="122B05CC" w14:textId="77777777" w:rsidR="007A7AE8" w:rsidRPr="007A7AE8" w:rsidRDefault="007A7AE8" w:rsidP="006C7C1B">
      <w:pPr>
        <w:pStyle w:val="ListParagraph"/>
        <w:numPr>
          <w:ilvl w:val="2"/>
          <w:numId w:val="2"/>
        </w:numPr>
        <w:rPr>
          <w:b/>
        </w:rPr>
      </w:pPr>
      <w:r>
        <w:t>Extension Date</w:t>
      </w:r>
    </w:p>
    <w:p w14:paraId="178A0ECC" w14:textId="77777777" w:rsidR="007A7AE8" w:rsidRPr="007A7AE8" w:rsidRDefault="007A7AE8" w:rsidP="006C7C1B">
      <w:pPr>
        <w:pStyle w:val="ListParagraph"/>
        <w:numPr>
          <w:ilvl w:val="2"/>
          <w:numId w:val="2"/>
        </w:numPr>
        <w:rPr>
          <w:b/>
        </w:rPr>
      </w:pPr>
      <w:r>
        <w:t>Amount Due</w:t>
      </w:r>
    </w:p>
    <w:p w14:paraId="2666579E" w14:textId="77777777" w:rsidR="006C7C1B" w:rsidRDefault="006C7C1B" w:rsidP="006C7C1B">
      <w:pPr>
        <w:pStyle w:val="ListParagraph"/>
        <w:numPr>
          <w:ilvl w:val="2"/>
          <w:numId w:val="2"/>
        </w:numPr>
      </w:pPr>
      <w:r>
        <w:t>Custody status</w:t>
      </w:r>
    </w:p>
    <w:p w14:paraId="3F3C0205" w14:textId="77777777" w:rsidR="007A7AE8" w:rsidRPr="007A7AE8" w:rsidRDefault="007A7AE8" w:rsidP="006C7C1B">
      <w:pPr>
        <w:pStyle w:val="ListParagraph"/>
        <w:numPr>
          <w:ilvl w:val="2"/>
          <w:numId w:val="2"/>
        </w:numPr>
        <w:rPr>
          <w:highlight w:val="red"/>
        </w:rPr>
      </w:pPr>
      <w:r w:rsidRPr="007A7AE8">
        <w:rPr>
          <w:highlight w:val="red"/>
        </w:rPr>
        <w:t>Interest start date</w:t>
      </w:r>
    </w:p>
    <w:p w14:paraId="7C264770" w14:textId="77777777" w:rsidR="006C7C1B" w:rsidRDefault="006C7C1B" w:rsidP="006C7C1B">
      <w:pPr>
        <w:pStyle w:val="ListParagraph"/>
        <w:numPr>
          <w:ilvl w:val="2"/>
          <w:numId w:val="2"/>
        </w:numPr>
      </w:pPr>
      <w:proofErr w:type="spellStart"/>
      <w:r>
        <w:t>FPC</w:t>
      </w:r>
      <w:proofErr w:type="spellEnd"/>
      <w:r>
        <w:t xml:space="preserve"> Number</w:t>
      </w:r>
      <w:r w:rsidR="007A7AE8">
        <w:rPr>
          <w:rStyle w:val="FootnoteReference"/>
        </w:rPr>
        <w:t xml:space="preserve"> </w:t>
      </w:r>
      <w:r w:rsidR="007A7AE8">
        <w:t>(Fingerprint Control Number)</w:t>
      </w:r>
    </w:p>
    <w:p w14:paraId="638F9AC8" w14:textId="77777777" w:rsidR="00FB42E0" w:rsidRDefault="00FB42E0" w:rsidP="00FB42E0">
      <w:pPr>
        <w:ind w:left="1440"/>
        <w:rPr>
          <w:b/>
          <w:i/>
        </w:rPr>
      </w:pPr>
      <w:r w:rsidRPr="00FB42E0">
        <w:rPr>
          <w:b/>
          <w:i/>
        </w:rPr>
        <w:t>Design considerations</w:t>
      </w:r>
    </w:p>
    <w:p w14:paraId="1731D7AE" w14:textId="77777777" w:rsidR="006C7C1B" w:rsidRDefault="00FB42E0" w:rsidP="00375361">
      <w:pPr>
        <w:ind w:left="1440"/>
      </w:pPr>
      <w:r>
        <w:rPr>
          <w:b/>
          <w:i/>
        </w:rPr>
        <w:tab/>
        <w:t>Make Participant names links to their detail information.</w:t>
      </w:r>
    </w:p>
    <w:p w14:paraId="6E2BECB3" w14:textId="77777777" w:rsidR="006C7C1B" w:rsidRDefault="006C7C1B" w:rsidP="006C7C1B">
      <w:pPr>
        <w:pStyle w:val="ListParagraph"/>
        <w:numPr>
          <w:ilvl w:val="0"/>
          <w:numId w:val="2"/>
        </w:numPr>
      </w:pPr>
      <w:r>
        <w:t>Party Detail</w:t>
      </w:r>
    </w:p>
    <w:p w14:paraId="26247B9A" w14:textId="77777777" w:rsidR="007A7AE8" w:rsidRDefault="007A7AE8" w:rsidP="006C7C1B">
      <w:pPr>
        <w:pStyle w:val="ListParagraph"/>
        <w:numPr>
          <w:ilvl w:val="1"/>
          <w:numId w:val="2"/>
        </w:numPr>
      </w:pPr>
      <w:r>
        <w:t>Header</w:t>
      </w:r>
    </w:p>
    <w:p w14:paraId="60A67E10" w14:textId="77777777" w:rsidR="006C7C1B" w:rsidRDefault="006C7C1B" w:rsidP="006C7C1B">
      <w:pPr>
        <w:pStyle w:val="ListParagraph"/>
        <w:numPr>
          <w:ilvl w:val="1"/>
          <w:numId w:val="2"/>
        </w:numPr>
      </w:pPr>
      <w:r>
        <w:t>Party Information</w:t>
      </w:r>
    </w:p>
    <w:p w14:paraId="6E3F11B6" w14:textId="77777777" w:rsidR="006C7C1B" w:rsidRDefault="007A7AE8" w:rsidP="006C7C1B">
      <w:pPr>
        <w:pStyle w:val="ListParagraph"/>
        <w:numPr>
          <w:ilvl w:val="2"/>
          <w:numId w:val="2"/>
        </w:numPr>
      </w:pPr>
      <w:commentRangeStart w:id="4"/>
      <w:r>
        <w:t>Last Name</w:t>
      </w:r>
    </w:p>
    <w:p w14:paraId="04977486" w14:textId="77777777" w:rsidR="007A7AE8" w:rsidRDefault="007A7AE8" w:rsidP="006C7C1B">
      <w:pPr>
        <w:pStyle w:val="ListParagraph"/>
        <w:numPr>
          <w:ilvl w:val="2"/>
          <w:numId w:val="2"/>
        </w:numPr>
      </w:pPr>
      <w:r>
        <w:t>First Name</w:t>
      </w:r>
    </w:p>
    <w:p w14:paraId="415DE078" w14:textId="77777777" w:rsidR="007A7AE8" w:rsidRDefault="007A7AE8" w:rsidP="006C7C1B">
      <w:pPr>
        <w:pStyle w:val="ListParagraph"/>
        <w:numPr>
          <w:ilvl w:val="2"/>
          <w:numId w:val="2"/>
        </w:numPr>
      </w:pPr>
      <w:r>
        <w:t>Middle Name</w:t>
      </w:r>
      <w:commentRangeEnd w:id="4"/>
    </w:p>
    <w:p w14:paraId="49792061" w14:textId="77777777" w:rsidR="007A7AE8" w:rsidRDefault="007A7AE8" w:rsidP="006C7C1B">
      <w:pPr>
        <w:pStyle w:val="ListParagraph"/>
        <w:numPr>
          <w:ilvl w:val="2"/>
          <w:numId w:val="2"/>
        </w:numPr>
      </w:pPr>
      <w:r>
        <w:t>Name Suffix</w:t>
      </w:r>
      <w:r>
        <w:rPr>
          <w:rStyle w:val="CommentReference"/>
        </w:rPr>
        <w:commentReference w:id="4"/>
      </w:r>
    </w:p>
    <w:p w14:paraId="46DBF956" w14:textId="77777777" w:rsidR="0049497A" w:rsidRDefault="0049497A" w:rsidP="006C7C1B">
      <w:pPr>
        <w:pStyle w:val="ListParagraph"/>
        <w:numPr>
          <w:ilvl w:val="2"/>
          <w:numId w:val="2"/>
        </w:numPr>
      </w:pPr>
      <w:r>
        <w:lastRenderedPageBreak/>
        <w:t>Company Name</w:t>
      </w:r>
    </w:p>
    <w:p w14:paraId="7FF938BF" w14:textId="77777777" w:rsidR="007A7AE8" w:rsidRDefault="007A7AE8" w:rsidP="006C7C1B">
      <w:pPr>
        <w:pStyle w:val="ListParagraph"/>
        <w:numPr>
          <w:ilvl w:val="2"/>
          <w:numId w:val="2"/>
        </w:numPr>
      </w:pPr>
      <w:r>
        <w:t>Company Representative</w:t>
      </w:r>
      <w:r w:rsidR="0049497A">
        <w:t xml:space="preserve"> (Name string)</w:t>
      </w:r>
    </w:p>
    <w:p w14:paraId="1702F5CB" w14:textId="77777777" w:rsidR="006C7C1B" w:rsidRDefault="007A7AE8" w:rsidP="006C7C1B">
      <w:pPr>
        <w:pStyle w:val="ListParagraph"/>
        <w:numPr>
          <w:ilvl w:val="2"/>
          <w:numId w:val="2"/>
        </w:numPr>
      </w:pPr>
      <w:r>
        <w:t xml:space="preserve">Mailing </w:t>
      </w:r>
      <w:r w:rsidR="006C7C1B">
        <w:t>Address</w:t>
      </w:r>
    </w:p>
    <w:p w14:paraId="679C30B4" w14:textId="77777777" w:rsidR="007A7AE8" w:rsidRDefault="007A7AE8" w:rsidP="007A7AE8">
      <w:pPr>
        <w:pStyle w:val="ListParagraph"/>
        <w:numPr>
          <w:ilvl w:val="3"/>
          <w:numId w:val="2"/>
        </w:numPr>
      </w:pPr>
      <w:r>
        <w:t>Address string</w:t>
      </w:r>
    </w:p>
    <w:p w14:paraId="6E055FED" w14:textId="77777777" w:rsidR="007A7AE8" w:rsidRDefault="007A7AE8" w:rsidP="007A7AE8">
      <w:pPr>
        <w:pStyle w:val="ListParagraph"/>
        <w:numPr>
          <w:ilvl w:val="3"/>
          <w:numId w:val="2"/>
        </w:numPr>
      </w:pPr>
      <w:r>
        <w:t xml:space="preserve">City </w:t>
      </w:r>
    </w:p>
    <w:p w14:paraId="5F3DEE92" w14:textId="77777777" w:rsidR="007A7AE8" w:rsidRDefault="007A7AE8" w:rsidP="007A7AE8">
      <w:pPr>
        <w:pStyle w:val="ListParagraph"/>
        <w:numPr>
          <w:ilvl w:val="3"/>
          <w:numId w:val="2"/>
        </w:numPr>
      </w:pPr>
      <w:r>
        <w:t>State</w:t>
      </w:r>
    </w:p>
    <w:p w14:paraId="65F65165" w14:textId="77777777" w:rsidR="007A7AE8" w:rsidRDefault="007A7AE8" w:rsidP="007A7AE8">
      <w:pPr>
        <w:pStyle w:val="ListParagraph"/>
        <w:numPr>
          <w:ilvl w:val="3"/>
          <w:numId w:val="2"/>
        </w:numPr>
      </w:pPr>
      <w:r>
        <w:t>Zip</w:t>
      </w:r>
    </w:p>
    <w:p w14:paraId="359D8149" w14:textId="77777777" w:rsidR="007A7AE8" w:rsidRDefault="007A7AE8" w:rsidP="007A7AE8">
      <w:pPr>
        <w:pStyle w:val="ListParagraph"/>
        <w:numPr>
          <w:ilvl w:val="2"/>
          <w:numId w:val="2"/>
        </w:numPr>
      </w:pPr>
      <w:r>
        <w:t>Street (Residence?) Address</w:t>
      </w:r>
    </w:p>
    <w:p w14:paraId="76758F14" w14:textId="77777777" w:rsidR="007A7AE8" w:rsidRDefault="007A7AE8" w:rsidP="007A7AE8">
      <w:pPr>
        <w:pStyle w:val="ListParagraph"/>
        <w:numPr>
          <w:ilvl w:val="3"/>
          <w:numId w:val="2"/>
        </w:numPr>
      </w:pPr>
      <w:r>
        <w:t>Address string</w:t>
      </w:r>
    </w:p>
    <w:p w14:paraId="16FEF000" w14:textId="77777777" w:rsidR="007A7AE8" w:rsidRDefault="007A7AE8" w:rsidP="007A7AE8">
      <w:pPr>
        <w:pStyle w:val="ListParagraph"/>
        <w:numPr>
          <w:ilvl w:val="3"/>
          <w:numId w:val="2"/>
        </w:numPr>
      </w:pPr>
      <w:r>
        <w:t xml:space="preserve">City </w:t>
      </w:r>
    </w:p>
    <w:p w14:paraId="4D49DBAF" w14:textId="77777777" w:rsidR="007A7AE8" w:rsidRDefault="007A7AE8" w:rsidP="007A7AE8">
      <w:pPr>
        <w:pStyle w:val="ListParagraph"/>
        <w:numPr>
          <w:ilvl w:val="3"/>
          <w:numId w:val="2"/>
        </w:numPr>
      </w:pPr>
      <w:r>
        <w:t>State</w:t>
      </w:r>
    </w:p>
    <w:p w14:paraId="257D9E72" w14:textId="77777777" w:rsidR="007A7AE8" w:rsidRDefault="007A7AE8" w:rsidP="007A7AE8">
      <w:pPr>
        <w:pStyle w:val="ListParagraph"/>
        <w:numPr>
          <w:ilvl w:val="3"/>
          <w:numId w:val="2"/>
        </w:numPr>
      </w:pPr>
      <w:r>
        <w:t>Zip</w:t>
      </w:r>
    </w:p>
    <w:p w14:paraId="5F343508" w14:textId="77777777" w:rsidR="007A7AE8" w:rsidRDefault="007A7AE8" w:rsidP="007A7AE8">
      <w:pPr>
        <w:pStyle w:val="ListParagraph"/>
        <w:numPr>
          <w:ilvl w:val="2"/>
          <w:numId w:val="2"/>
        </w:numPr>
      </w:pPr>
      <w:r>
        <w:t>Home Phone</w:t>
      </w:r>
    </w:p>
    <w:p w14:paraId="70E367E5" w14:textId="77777777" w:rsidR="007A7AE8" w:rsidRDefault="007A7AE8" w:rsidP="007A7AE8">
      <w:pPr>
        <w:pStyle w:val="ListParagraph"/>
        <w:numPr>
          <w:ilvl w:val="2"/>
          <w:numId w:val="2"/>
        </w:numPr>
      </w:pPr>
      <w:r>
        <w:t>Work Phone</w:t>
      </w:r>
    </w:p>
    <w:p w14:paraId="5F159CEC" w14:textId="77777777" w:rsidR="007A7AE8" w:rsidRDefault="007A7AE8" w:rsidP="007A7AE8">
      <w:pPr>
        <w:pStyle w:val="ListParagraph"/>
        <w:numPr>
          <w:ilvl w:val="2"/>
          <w:numId w:val="2"/>
        </w:numPr>
      </w:pPr>
      <w:r>
        <w:t>Email address (add)</w:t>
      </w:r>
    </w:p>
    <w:p w14:paraId="5B31F6C1" w14:textId="77777777" w:rsidR="007A7AE8" w:rsidRDefault="007A7AE8" w:rsidP="007A7AE8">
      <w:pPr>
        <w:pStyle w:val="ListParagraph"/>
        <w:numPr>
          <w:ilvl w:val="2"/>
          <w:numId w:val="2"/>
        </w:numPr>
      </w:pPr>
      <w:commentRangeStart w:id="5"/>
      <w:r>
        <w:t xml:space="preserve">Place of </w:t>
      </w:r>
      <w:proofErr w:type="gramStart"/>
      <w:r>
        <w:t>Death</w:t>
      </w:r>
      <w:ins w:id="6" w:author="Michael Jacobson" w:date="2015-12-16T16:40:00Z">
        <w:r w:rsidR="00FF7697">
          <w:t xml:space="preserve"> ?</w:t>
        </w:r>
        <w:proofErr w:type="gramEnd"/>
        <w:r w:rsidR="00FF7697">
          <w:t>????</w:t>
        </w:r>
      </w:ins>
      <w:commentRangeEnd w:id="5"/>
      <w:ins w:id="7" w:author="Michael Jacobson" w:date="2015-12-16T16:41:00Z">
        <w:r w:rsidR="00FF7697">
          <w:rPr>
            <w:rStyle w:val="CommentReference"/>
          </w:rPr>
          <w:commentReference w:id="5"/>
        </w:r>
      </w:ins>
    </w:p>
    <w:p w14:paraId="26D42EF8" w14:textId="77777777" w:rsidR="007A7AE8" w:rsidRDefault="007A7AE8" w:rsidP="007A7AE8">
      <w:pPr>
        <w:pStyle w:val="ListParagraph"/>
        <w:numPr>
          <w:ilvl w:val="2"/>
          <w:numId w:val="2"/>
        </w:numPr>
      </w:pPr>
      <w:r>
        <w:t>Juvenile (indicator?)</w:t>
      </w:r>
    </w:p>
    <w:p w14:paraId="351AA64D" w14:textId="77777777" w:rsidR="006C7C1B" w:rsidRDefault="0049497A" w:rsidP="006C7C1B">
      <w:pPr>
        <w:pStyle w:val="ListParagraph"/>
        <w:numPr>
          <w:ilvl w:val="2"/>
          <w:numId w:val="2"/>
        </w:numPr>
      </w:pPr>
      <w:r>
        <w:t>SSN</w:t>
      </w:r>
    </w:p>
    <w:p w14:paraId="5A6AB961" w14:textId="77777777" w:rsidR="0049497A" w:rsidRDefault="0049497A" w:rsidP="006C7C1B">
      <w:pPr>
        <w:pStyle w:val="ListParagraph"/>
        <w:numPr>
          <w:ilvl w:val="2"/>
          <w:numId w:val="2"/>
        </w:numPr>
      </w:pPr>
      <w:r>
        <w:t>DOB</w:t>
      </w:r>
    </w:p>
    <w:p w14:paraId="4B569D2C" w14:textId="77777777" w:rsidR="0049497A" w:rsidRDefault="0049497A" w:rsidP="006C7C1B">
      <w:pPr>
        <w:pStyle w:val="ListParagraph"/>
        <w:numPr>
          <w:ilvl w:val="2"/>
          <w:numId w:val="2"/>
        </w:numPr>
      </w:pPr>
      <w:r>
        <w:t>Sex</w:t>
      </w:r>
    </w:p>
    <w:p w14:paraId="54D88024" w14:textId="77777777" w:rsidR="0049497A" w:rsidRDefault="0049497A" w:rsidP="006C7C1B">
      <w:pPr>
        <w:pStyle w:val="ListParagraph"/>
        <w:numPr>
          <w:ilvl w:val="2"/>
          <w:numId w:val="2"/>
        </w:numPr>
      </w:pPr>
      <w:r>
        <w:t>Eyes</w:t>
      </w:r>
    </w:p>
    <w:p w14:paraId="10B8D925" w14:textId="77777777" w:rsidR="0049497A" w:rsidRDefault="0049497A" w:rsidP="006C7C1B">
      <w:pPr>
        <w:pStyle w:val="ListParagraph"/>
        <w:numPr>
          <w:ilvl w:val="2"/>
          <w:numId w:val="2"/>
        </w:numPr>
      </w:pPr>
      <w:r>
        <w:t>Hair</w:t>
      </w:r>
    </w:p>
    <w:p w14:paraId="1E6F21C8" w14:textId="77777777" w:rsidR="0049497A" w:rsidRDefault="0049497A" w:rsidP="006C7C1B">
      <w:pPr>
        <w:pStyle w:val="ListParagraph"/>
        <w:numPr>
          <w:ilvl w:val="2"/>
          <w:numId w:val="2"/>
        </w:numPr>
      </w:pPr>
      <w:r>
        <w:t>Weight</w:t>
      </w:r>
    </w:p>
    <w:p w14:paraId="286FB81F" w14:textId="77777777" w:rsidR="0049497A" w:rsidRDefault="0049497A" w:rsidP="006C7C1B">
      <w:pPr>
        <w:pStyle w:val="ListParagraph"/>
        <w:numPr>
          <w:ilvl w:val="2"/>
          <w:numId w:val="2"/>
        </w:numPr>
      </w:pPr>
      <w:r>
        <w:t>Height</w:t>
      </w:r>
    </w:p>
    <w:p w14:paraId="60F73528" w14:textId="77777777" w:rsidR="006C7C1B" w:rsidRDefault="0049497A" w:rsidP="006C7C1B">
      <w:pPr>
        <w:pStyle w:val="ListParagraph"/>
        <w:numPr>
          <w:ilvl w:val="2"/>
          <w:numId w:val="2"/>
        </w:numPr>
      </w:pPr>
      <w:r>
        <w:t>Language</w:t>
      </w:r>
    </w:p>
    <w:p w14:paraId="06BF2CB5" w14:textId="77777777" w:rsidR="0049497A" w:rsidRDefault="0049497A" w:rsidP="006C7C1B">
      <w:pPr>
        <w:pStyle w:val="ListParagraph"/>
        <w:numPr>
          <w:ilvl w:val="2"/>
          <w:numId w:val="2"/>
        </w:numPr>
      </w:pPr>
      <w:r>
        <w:t>Race</w:t>
      </w:r>
    </w:p>
    <w:p w14:paraId="6F22C1D1" w14:textId="77777777" w:rsidR="0049497A" w:rsidRDefault="0049497A" w:rsidP="006C7C1B">
      <w:pPr>
        <w:pStyle w:val="ListParagraph"/>
        <w:numPr>
          <w:ilvl w:val="2"/>
          <w:numId w:val="2"/>
        </w:numPr>
      </w:pPr>
      <w:r>
        <w:t>Custody Status</w:t>
      </w:r>
    </w:p>
    <w:p w14:paraId="23725342" w14:textId="77777777" w:rsidR="0049497A" w:rsidRDefault="0049497A" w:rsidP="006C7C1B">
      <w:pPr>
        <w:pStyle w:val="ListParagraph"/>
        <w:numPr>
          <w:ilvl w:val="2"/>
          <w:numId w:val="2"/>
        </w:numPr>
      </w:pPr>
      <w:r>
        <w:t>Ethnicity</w:t>
      </w:r>
    </w:p>
    <w:p w14:paraId="73F0C6D7" w14:textId="77777777" w:rsidR="0049497A" w:rsidRPr="0049497A" w:rsidRDefault="0049497A" w:rsidP="006C7C1B">
      <w:pPr>
        <w:pStyle w:val="ListParagraph"/>
        <w:numPr>
          <w:ilvl w:val="2"/>
          <w:numId w:val="2"/>
        </w:numPr>
        <w:rPr>
          <w:highlight w:val="red"/>
        </w:rPr>
      </w:pPr>
      <w:r w:rsidRPr="0049497A">
        <w:rPr>
          <w:highlight w:val="red"/>
        </w:rPr>
        <w:t xml:space="preserve">Do not allow </w:t>
      </w:r>
      <w:proofErr w:type="spellStart"/>
      <w:r w:rsidRPr="0049497A">
        <w:rPr>
          <w:highlight w:val="red"/>
        </w:rPr>
        <w:t>epayments</w:t>
      </w:r>
      <w:proofErr w:type="spellEnd"/>
    </w:p>
    <w:p w14:paraId="77092B53" w14:textId="77777777" w:rsidR="0049497A" w:rsidRDefault="0049497A" w:rsidP="006C7C1B">
      <w:pPr>
        <w:pStyle w:val="ListParagraph"/>
        <w:numPr>
          <w:ilvl w:val="2"/>
          <w:numId w:val="2"/>
        </w:numPr>
      </w:pPr>
      <w:commentRangeStart w:id="9"/>
      <w:r>
        <w:t>Date of Death</w:t>
      </w:r>
      <w:commentRangeEnd w:id="9"/>
      <w:r w:rsidR="00FF7697">
        <w:rPr>
          <w:rStyle w:val="CommentReference"/>
        </w:rPr>
        <w:commentReference w:id="9"/>
      </w:r>
    </w:p>
    <w:p w14:paraId="35D00DDB" w14:textId="77777777" w:rsidR="0049497A" w:rsidRDefault="0049497A" w:rsidP="006C7C1B">
      <w:pPr>
        <w:pStyle w:val="ListParagraph"/>
        <w:numPr>
          <w:ilvl w:val="2"/>
          <w:numId w:val="2"/>
        </w:numPr>
      </w:pPr>
      <w:r>
        <w:t>SSN unavailable</w:t>
      </w:r>
    </w:p>
    <w:p w14:paraId="09B06A65" w14:textId="77777777" w:rsidR="006C7C1B" w:rsidRDefault="006C7C1B" w:rsidP="006C7C1B">
      <w:pPr>
        <w:pStyle w:val="ListParagraph"/>
        <w:numPr>
          <w:ilvl w:val="2"/>
          <w:numId w:val="2"/>
        </w:numPr>
      </w:pPr>
      <w:r>
        <w:t xml:space="preserve">Miscellaneous (Death info, juvenile indicator, custody status, no </w:t>
      </w:r>
      <w:proofErr w:type="spellStart"/>
      <w:r>
        <w:t>epayment</w:t>
      </w:r>
      <w:proofErr w:type="spellEnd"/>
      <w:r>
        <w:rPr>
          <w:rStyle w:val="FootnoteReference"/>
        </w:rPr>
        <w:footnoteReference w:id="2"/>
      </w:r>
      <w:r>
        <w:t>)</w:t>
      </w:r>
    </w:p>
    <w:p w14:paraId="4FEE6461" w14:textId="77777777" w:rsidR="006C7C1B" w:rsidRDefault="006C7C1B" w:rsidP="006C7C1B">
      <w:pPr>
        <w:pStyle w:val="ListParagraph"/>
        <w:numPr>
          <w:ilvl w:val="1"/>
          <w:numId w:val="2"/>
        </w:numPr>
      </w:pPr>
      <w:r>
        <w:t>Lice</w:t>
      </w:r>
      <w:r w:rsidR="0049497A">
        <w:t>nse Information</w:t>
      </w:r>
    </w:p>
    <w:p w14:paraId="078DC637" w14:textId="77777777" w:rsidR="0049497A" w:rsidRDefault="0049497A" w:rsidP="0049497A">
      <w:pPr>
        <w:pStyle w:val="ListParagraph"/>
        <w:numPr>
          <w:ilvl w:val="2"/>
          <w:numId w:val="2"/>
        </w:numPr>
      </w:pPr>
      <w:r>
        <w:t>License Number</w:t>
      </w:r>
    </w:p>
    <w:p w14:paraId="64F9F1D0" w14:textId="77777777" w:rsidR="0049497A" w:rsidRDefault="0049497A" w:rsidP="0049497A">
      <w:pPr>
        <w:pStyle w:val="ListParagraph"/>
        <w:numPr>
          <w:ilvl w:val="2"/>
          <w:numId w:val="2"/>
        </w:numPr>
      </w:pPr>
      <w:r>
        <w:t>State of Issue</w:t>
      </w:r>
    </w:p>
    <w:p w14:paraId="63BE9D7D" w14:textId="77777777" w:rsidR="0049497A" w:rsidRDefault="0049497A" w:rsidP="0049497A">
      <w:pPr>
        <w:pStyle w:val="ListParagraph"/>
        <w:numPr>
          <w:ilvl w:val="2"/>
          <w:numId w:val="2"/>
        </w:numPr>
      </w:pPr>
      <w:r>
        <w:t>Commercial</w:t>
      </w:r>
    </w:p>
    <w:p w14:paraId="22ACB7F4" w14:textId="77777777" w:rsidR="0049497A" w:rsidRDefault="0049497A" w:rsidP="0049497A">
      <w:pPr>
        <w:pStyle w:val="ListParagraph"/>
        <w:numPr>
          <w:ilvl w:val="2"/>
          <w:numId w:val="2"/>
        </w:numPr>
      </w:pPr>
      <w:r>
        <w:t>License Class</w:t>
      </w:r>
    </w:p>
    <w:p w14:paraId="5719C290" w14:textId="77777777" w:rsidR="0049497A" w:rsidRDefault="0049497A" w:rsidP="0049497A">
      <w:pPr>
        <w:pStyle w:val="ListParagraph"/>
        <w:numPr>
          <w:ilvl w:val="2"/>
          <w:numId w:val="2"/>
        </w:numPr>
      </w:pPr>
      <w:r>
        <w:t>License Issued</w:t>
      </w:r>
    </w:p>
    <w:p w14:paraId="1249EDA0" w14:textId="77777777" w:rsidR="0049497A" w:rsidRDefault="0049497A" w:rsidP="0049497A">
      <w:pPr>
        <w:pStyle w:val="ListParagraph"/>
        <w:numPr>
          <w:ilvl w:val="2"/>
          <w:numId w:val="2"/>
        </w:numPr>
      </w:pPr>
      <w:r>
        <w:t>License Expires</w:t>
      </w:r>
    </w:p>
    <w:p w14:paraId="392DC866" w14:textId="77777777" w:rsidR="006C7C1B" w:rsidRDefault="006C7C1B" w:rsidP="00222E52">
      <w:pPr>
        <w:pStyle w:val="ListParagraph"/>
        <w:numPr>
          <w:ilvl w:val="1"/>
          <w:numId w:val="2"/>
        </w:numPr>
      </w:pPr>
      <w:r>
        <w:t>Identification</w:t>
      </w:r>
      <w:r>
        <w:rPr>
          <w:rStyle w:val="FootnoteReference"/>
        </w:rPr>
        <w:footnoteReference w:id="3"/>
      </w:r>
      <w:r>
        <w:t xml:space="preserve"> and Payment Information </w:t>
      </w:r>
    </w:p>
    <w:p w14:paraId="2C6DD084" w14:textId="77777777" w:rsidR="0049497A" w:rsidRPr="0049497A" w:rsidRDefault="0049497A" w:rsidP="006C7C1B">
      <w:pPr>
        <w:pStyle w:val="ListParagraph"/>
        <w:numPr>
          <w:ilvl w:val="2"/>
          <w:numId w:val="2"/>
        </w:numPr>
        <w:rPr>
          <w:highlight w:val="red"/>
        </w:rPr>
      </w:pPr>
      <w:r w:rsidRPr="0049497A">
        <w:rPr>
          <w:highlight w:val="red"/>
        </w:rPr>
        <w:lastRenderedPageBreak/>
        <w:t>Party Id (system generated)</w:t>
      </w:r>
    </w:p>
    <w:p w14:paraId="0BE51B2B" w14:textId="77777777" w:rsidR="0049497A" w:rsidRDefault="0049497A" w:rsidP="006C7C1B">
      <w:pPr>
        <w:pStyle w:val="ListParagraph"/>
        <w:numPr>
          <w:ilvl w:val="2"/>
          <w:numId w:val="2"/>
        </w:numPr>
      </w:pPr>
      <w:r>
        <w:t>Juvenile Id</w:t>
      </w:r>
    </w:p>
    <w:p w14:paraId="6F4FF179" w14:textId="77777777" w:rsidR="0049497A" w:rsidRDefault="0049497A" w:rsidP="006C7C1B">
      <w:pPr>
        <w:pStyle w:val="ListParagraph"/>
        <w:numPr>
          <w:ilvl w:val="2"/>
          <w:numId w:val="2"/>
        </w:numPr>
      </w:pPr>
      <w:r>
        <w:t>Inmate Id</w:t>
      </w:r>
    </w:p>
    <w:p w14:paraId="68EF9947" w14:textId="77777777" w:rsidR="0049497A" w:rsidRDefault="0049497A" w:rsidP="0049497A">
      <w:pPr>
        <w:pStyle w:val="ListParagraph"/>
        <w:numPr>
          <w:ilvl w:val="2"/>
          <w:numId w:val="2"/>
        </w:numPr>
      </w:pPr>
      <w:r>
        <w:t>Other Id</w:t>
      </w:r>
    </w:p>
    <w:p w14:paraId="4AD82F67" w14:textId="77777777" w:rsidR="006C7C1B" w:rsidRDefault="006C7C1B" w:rsidP="006C7C1B">
      <w:pPr>
        <w:pStyle w:val="ListParagraph"/>
        <w:numPr>
          <w:ilvl w:val="2"/>
          <w:numId w:val="2"/>
        </w:numPr>
      </w:pPr>
      <w:r>
        <w:t>Bankruptcy Stay</w:t>
      </w:r>
    </w:p>
    <w:p w14:paraId="629F70DC" w14:textId="77777777" w:rsidR="006C7C1B" w:rsidRDefault="006C7C1B" w:rsidP="006C7C1B">
      <w:pPr>
        <w:pStyle w:val="ListParagraph"/>
        <w:numPr>
          <w:ilvl w:val="2"/>
          <w:numId w:val="2"/>
        </w:numPr>
      </w:pPr>
      <w:r>
        <w:t>Ba</w:t>
      </w:r>
      <w:r w:rsidR="0049497A">
        <w:t>d check</w:t>
      </w:r>
    </w:p>
    <w:p w14:paraId="19B99E16" w14:textId="77777777" w:rsidR="0049497A" w:rsidRDefault="0049497A" w:rsidP="006C7C1B">
      <w:pPr>
        <w:pStyle w:val="ListParagraph"/>
        <w:numPr>
          <w:ilvl w:val="2"/>
          <w:numId w:val="2"/>
        </w:numPr>
      </w:pPr>
      <w:r>
        <w:t>Bad check paid</w:t>
      </w:r>
    </w:p>
    <w:p w14:paraId="00F276A1" w14:textId="77777777" w:rsidR="0049497A" w:rsidRDefault="0049497A" w:rsidP="006C7C1B">
      <w:pPr>
        <w:pStyle w:val="ListParagraph"/>
        <w:numPr>
          <w:ilvl w:val="2"/>
          <w:numId w:val="2"/>
        </w:numPr>
      </w:pPr>
      <w:r>
        <w:t>Last payment date</w:t>
      </w:r>
    </w:p>
    <w:p w14:paraId="70BDC0A6" w14:textId="77777777" w:rsidR="00222E52" w:rsidRDefault="006C7C1B" w:rsidP="0049497A">
      <w:pPr>
        <w:pStyle w:val="ListParagraph"/>
        <w:numPr>
          <w:ilvl w:val="2"/>
          <w:numId w:val="2"/>
        </w:numPr>
      </w:pPr>
      <w:r>
        <w:t>Bad address indicator</w:t>
      </w:r>
    </w:p>
    <w:p w14:paraId="3A94890E" w14:textId="77777777" w:rsidR="006C7C1B" w:rsidRDefault="006C7C1B" w:rsidP="006C7C1B">
      <w:pPr>
        <w:pStyle w:val="ListParagraph"/>
        <w:numPr>
          <w:ilvl w:val="1"/>
          <w:numId w:val="2"/>
        </w:numPr>
      </w:pPr>
      <w:r>
        <w:t>Comments</w:t>
      </w:r>
    </w:p>
    <w:p w14:paraId="6F5AC0EA" w14:textId="77777777" w:rsidR="006C7C1B" w:rsidRDefault="006C7C1B" w:rsidP="006C7C1B">
      <w:pPr>
        <w:pStyle w:val="ListParagraph"/>
        <w:numPr>
          <w:ilvl w:val="2"/>
          <w:numId w:val="2"/>
        </w:numPr>
      </w:pPr>
      <w:r>
        <w:t>Body Marks (Scars, Marks, Tattoos?)</w:t>
      </w:r>
    </w:p>
    <w:p w14:paraId="07A7C141" w14:textId="77777777" w:rsidR="006C7C1B" w:rsidRDefault="00222E52" w:rsidP="006C7C1B">
      <w:pPr>
        <w:pStyle w:val="ListParagraph"/>
        <w:numPr>
          <w:ilvl w:val="2"/>
          <w:numId w:val="2"/>
        </w:numPr>
      </w:pPr>
      <w:r>
        <w:t xml:space="preserve">General </w:t>
      </w:r>
      <w:r w:rsidR="006C7C1B">
        <w:t>Comment</w:t>
      </w:r>
      <w:r>
        <w:t xml:space="preserve"> (presumed to be public/not sensitive)</w:t>
      </w:r>
    </w:p>
    <w:p w14:paraId="49AD91FC" w14:textId="77777777" w:rsidR="00222E52" w:rsidRDefault="0049497A" w:rsidP="0049497A">
      <w:pPr>
        <w:pStyle w:val="ListParagraph"/>
        <w:numPr>
          <w:ilvl w:val="2"/>
          <w:numId w:val="2"/>
        </w:numPr>
        <w:rPr>
          <w:highlight w:val="red"/>
        </w:rPr>
      </w:pPr>
      <w:r w:rsidRPr="0049497A">
        <w:rPr>
          <w:highlight w:val="red"/>
        </w:rPr>
        <w:t>C</w:t>
      </w:r>
      <w:r w:rsidR="00222E52" w:rsidRPr="0049497A">
        <w:rPr>
          <w:highlight w:val="red"/>
        </w:rPr>
        <w:t>lerk Comment</w:t>
      </w:r>
    </w:p>
    <w:p w14:paraId="22C6534E" w14:textId="77777777" w:rsidR="0049497A" w:rsidRPr="0049497A" w:rsidRDefault="0049497A" w:rsidP="0049497A">
      <w:pPr>
        <w:pStyle w:val="ListParagraph"/>
        <w:ind w:left="2160"/>
        <w:rPr>
          <w:highlight w:val="red"/>
        </w:rPr>
      </w:pPr>
    </w:p>
    <w:p w14:paraId="2D769A40" w14:textId="77777777" w:rsidR="006C7C1B" w:rsidRDefault="006C7C1B" w:rsidP="006C7C1B">
      <w:pPr>
        <w:pStyle w:val="ListParagraph"/>
        <w:numPr>
          <w:ilvl w:val="0"/>
          <w:numId w:val="2"/>
        </w:numPr>
      </w:pPr>
      <w:proofErr w:type="spellStart"/>
      <w:r>
        <w:t>ROA</w:t>
      </w:r>
      <w:proofErr w:type="spellEnd"/>
      <w:r>
        <w:t xml:space="preserve"> Listing (Register of Action)</w:t>
      </w:r>
    </w:p>
    <w:p w14:paraId="3A084498" w14:textId="77777777" w:rsidR="006C7C1B" w:rsidRDefault="006C7C1B" w:rsidP="006C7C1B">
      <w:pPr>
        <w:pStyle w:val="ListParagraph"/>
        <w:numPr>
          <w:ilvl w:val="1"/>
          <w:numId w:val="2"/>
        </w:numPr>
      </w:pPr>
      <w:r>
        <w:t>Header</w:t>
      </w:r>
    </w:p>
    <w:p w14:paraId="6A3C4FA9" w14:textId="77777777" w:rsidR="00FB42E0" w:rsidRPr="00FB42E0" w:rsidRDefault="002A7880" w:rsidP="002A7880">
      <w:pPr>
        <w:pStyle w:val="ListParagraph"/>
        <w:numPr>
          <w:ilvl w:val="1"/>
          <w:numId w:val="2"/>
        </w:numPr>
        <w:rPr>
          <w:highlight w:val="red"/>
        </w:rPr>
      </w:pPr>
      <w:r w:rsidRPr="00FB42E0">
        <w:rPr>
          <w:highlight w:val="red"/>
        </w:rPr>
        <w:t>Report Options</w:t>
      </w:r>
    </w:p>
    <w:p w14:paraId="26C8FB6F" w14:textId="77777777" w:rsidR="002A7880" w:rsidRDefault="002A7880" w:rsidP="002A7880">
      <w:pPr>
        <w:pStyle w:val="ListParagraph"/>
        <w:numPr>
          <w:ilvl w:val="1"/>
          <w:numId w:val="2"/>
        </w:numPr>
      </w:pPr>
      <w:proofErr w:type="spellStart"/>
      <w:r>
        <w:t>ROA</w:t>
      </w:r>
      <w:proofErr w:type="spellEnd"/>
      <w:r>
        <w:t xml:space="preserve"> List</w:t>
      </w:r>
      <w:r w:rsidR="00FB42E0">
        <w:t xml:space="preserve"> (for each row in list)</w:t>
      </w:r>
    </w:p>
    <w:p w14:paraId="0762A087" w14:textId="77777777" w:rsidR="002A7880" w:rsidRDefault="002A7880" w:rsidP="002A7880">
      <w:pPr>
        <w:pStyle w:val="ListParagraph"/>
        <w:numPr>
          <w:ilvl w:val="2"/>
          <w:numId w:val="2"/>
        </w:numPr>
      </w:pPr>
      <w:r>
        <w:t>Date of event</w:t>
      </w:r>
    </w:p>
    <w:p w14:paraId="6DB50E4B" w14:textId="77777777" w:rsidR="002A7880" w:rsidRDefault="002A7880" w:rsidP="002A7880">
      <w:pPr>
        <w:pStyle w:val="ListParagraph"/>
        <w:numPr>
          <w:ilvl w:val="2"/>
          <w:numId w:val="2"/>
        </w:numPr>
      </w:pPr>
      <w:r>
        <w:t>Judge</w:t>
      </w:r>
    </w:p>
    <w:p w14:paraId="55F23660" w14:textId="77777777" w:rsidR="00FB42E0" w:rsidRPr="00FB42E0" w:rsidRDefault="00FB42E0" w:rsidP="002A7880">
      <w:pPr>
        <w:pStyle w:val="ListParagraph"/>
        <w:numPr>
          <w:ilvl w:val="2"/>
          <w:numId w:val="2"/>
        </w:numPr>
        <w:rPr>
          <w:highlight w:val="red"/>
        </w:rPr>
      </w:pPr>
      <w:r w:rsidRPr="00FB42E0">
        <w:rPr>
          <w:highlight w:val="red"/>
        </w:rPr>
        <w:t>Clerk</w:t>
      </w:r>
    </w:p>
    <w:p w14:paraId="481CE6B4" w14:textId="77777777" w:rsidR="002A7880" w:rsidRDefault="002A7880" w:rsidP="002A7880">
      <w:pPr>
        <w:pStyle w:val="ListParagraph"/>
        <w:numPr>
          <w:ilvl w:val="2"/>
          <w:numId w:val="2"/>
        </w:numPr>
      </w:pPr>
      <w:r>
        <w:t>Type of event/activity</w:t>
      </w:r>
    </w:p>
    <w:p w14:paraId="17CB5B77" w14:textId="77777777" w:rsidR="008411A7" w:rsidRDefault="008411A7" w:rsidP="00FB42E0">
      <w:pPr>
        <w:pStyle w:val="ListParagraph"/>
        <w:numPr>
          <w:ilvl w:val="2"/>
          <w:numId w:val="2"/>
        </w:numPr>
        <w:spacing w:after="0"/>
        <w:ind w:left="2174" w:hanging="187"/>
      </w:pPr>
      <w:r>
        <w:t>Text</w:t>
      </w:r>
      <w:r w:rsidR="00FB42E0">
        <w:t xml:space="preserve"> (not shown on </w:t>
      </w:r>
      <w:proofErr w:type="spellStart"/>
      <w:r w:rsidR="00FB42E0">
        <w:t>screenprint</w:t>
      </w:r>
      <w:proofErr w:type="spellEnd"/>
      <w:r w:rsidR="00FB42E0">
        <w:t xml:space="preserve"> but available for each row)</w:t>
      </w:r>
    </w:p>
    <w:p w14:paraId="6F809010" w14:textId="77777777" w:rsidR="00FB42E0" w:rsidRPr="00FB42E0" w:rsidRDefault="00FB42E0" w:rsidP="00FB42E0">
      <w:pPr>
        <w:spacing w:after="0"/>
        <w:ind w:left="720" w:firstLine="720"/>
        <w:rPr>
          <w:b/>
          <w:i/>
        </w:rPr>
      </w:pPr>
      <w:r w:rsidRPr="00FB42E0">
        <w:rPr>
          <w:b/>
          <w:i/>
        </w:rPr>
        <w:t>Considerations:</w:t>
      </w:r>
    </w:p>
    <w:p w14:paraId="3223999E" w14:textId="77777777" w:rsidR="00FB42E0" w:rsidRDefault="008411A7" w:rsidP="00FB42E0">
      <w:pPr>
        <w:spacing w:after="0"/>
        <w:ind w:left="1440" w:firstLine="720"/>
      </w:pPr>
      <w:commentRangeStart w:id="10"/>
      <w:r>
        <w:t>Sealed Indicator (rule for display)</w:t>
      </w:r>
      <w:commentRangeEnd w:id="10"/>
    </w:p>
    <w:p w14:paraId="1AC91A24" w14:textId="77777777" w:rsidR="008411A7" w:rsidRDefault="00FB42E0" w:rsidP="00FB42E0">
      <w:pPr>
        <w:spacing w:after="0"/>
        <w:ind w:left="2160"/>
      </w:pPr>
      <w:r>
        <w:t>Only display non-payment entries (rule for display) to eliminate administrative clutter?</w:t>
      </w:r>
      <w:r>
        <w:rPr>
          <w:rStyle w:val="CommentReference"/>
        </w:rPr>
        <w:commentReference w:id="10"/>
      </w:r>
    </w:p>
    <w:p w14:paraId="2FFCA574" w14:textId="77777777" w:rsidR="002A7880" w:rsidRDefault="002A7880" w:rsidP="009129D9">
      <w:pPr>
        <w:pStyle w:val="ListParagraph"/>
        <w:ind w:left="2160"/>
      </w:pPr>
    </w:p>
    <w:p w14:paraId="0A642CD5" w14:textId="77777777" w:rsidR="002A7880" w:rsidRDefault="002A7880" w:rsidP="002A7880">
      <w:pPr>
        <w:pStyle w:val="ListParagraph"/>
        <w:numPr>
          <w:ilvl w:val="0"/>
          <w:numId w:val="2"/>
        </w:numPr>
      </w:pPr>
      <w:r>
        <w:t>Charge Summary</w:t>
      </w:r>
    </w:p>
    <w:p w14:paraId="4018AB1D" w14:textId="77777777" w:rsidR="002A7880" w:rsidRDefault="002A7880" w:rsidP="002A7880">
      <w:pPr>
        <w:pStyle w:val="ListParagraph"/>
        <w:numPr>
          <w:ilvl w:val="1"/>
          <w:numId w:val="2"/>
        </w:numPr>
      </w:pPr>
      <w:r>
        <w:t xml:space="preserve">Header </w:t>
      </w:r>
    </w:p>
    <w:p w14:paraId="0D69592C" w14:textId="77777777" w:rsidR="002A7880" w:rsidRDefault="002A7880" w:rsidP="002A7880">
      <w:pPr>
        <w:pStyle w:val="ListParagraph"/>
        <w:numPr>
          <w:ilvl w:val="1"/>
          <w:numId w:val="2"/>
        </w:numPr>
      </w:pPr>
      <w:r>
        <w:t>Charge list</w:t>
      </w:r>
    </w:p>
    <w:p w14:paraId="1D8E9419" w14:textId="77777777" w:rsidR="00EC1E34" w:rsidRDefault="00EC1E34" w:rsidP="002A7880">
      <w:pPr>
        <w:pStyle w:val="ListParagraph"/>
        <w:numPr>
          <w:ilvl w:val="2"/>
          <w:numId w:val="2"/>
        </w:numPr>
      </w:pPr>
      <w:commentRangeStart w:id="11"/>
      <w:r>
        <w:t>Selection box</w:t>
      </w:r>
      <w:commentRangeEnd w:id="11"/>
      <w:r w:rsidR="003B71F5">
        <w:rPr>
          <w:rStyle w:val="CommentReference"/>
        </w:rPr>
        <w:commentReference w:id="11"/>
      </w:r>
    </w:p>
    <w:p w14:paraId="01D455E2" w14:textId="77777777" w:rsidR="002A7880" w:rsidRDefault="002A7880" w:rsidP="002A7880">
      <w:pPr>
        <w:pStyle w:val="ListParagraph"/>
        <w:numPr>
          <w:ilvl w:val="2"/>
          <w:numId w:val="2"/>
        </w:numPr>
      </w:pPr>
      <w:r>
        <w:t>Charge Numbe</w:t>
      </w:r>
      <w:bookmarkStart w:id="12" w:name="_GoBack"/>
      <w:bookmarkEnd w:id="12"/>
      <w:r>
        <w:t>r</w:t>
      </w:r>
    </w:p>
    <w:p w14:paraId="49EF6790" w14:textId="77777777" w:rsidR="002A7880" w:rsidRDefault="002A7880" w:rsidP="002A7880">
      <w:pPr>
        <w:pStyle w:val="ListParagraph"/>
        <w:numPr>
          <w:ilvl w:val="2"/>
          <w:numId w:val="2"/>
        </w:numPr>
      </w:pPr>
      <w:r>
        <w:t>Count Number</w:t>
      </w:r>
    </w:p>
    <w:p w14:paraId="0064DC74" w14:textId="77777777" w:rsidR="002A7880" w:rsidRDefault="002A7880" w:rsidP="002A7880">
      <w:pPr>
        <w:pStyle w:val="ListParagraph"/>
        <w:numPr>
          <w:ilvl w:val="2"/>
          <w:numId w:val="2"/>
        </w:numPr>
      </w:pPr>
      <w:r>
        <w:t>Ordinance/Statute Number</w:t>
      </w:r>
    </w:p>
    <w:p w14:paraId="386A1027" w14:textId="77777777" w:rsidR="002A7880" w:rsidRDefault="002A7880" w:rsidP="002A7880">
      <w:pPr>
        <w:pStyle w:val="ListParagraph"/>
        <w:numPr>
          <w:ilvl w:val="2"/>
          <w:numId w:val="2"/>
        </w:numPr>
      </w:pPr>
      <w:r>
        <w:t>Ordinance/Statute Description</w:t>
      </w:r>
    </w:p>
    <w:p w14:paraId="57FA82FB" w14:textId="77777777" w:rsidR="002A7880" w:rsidRDefault="002A7880" w:rsidP="002A7880">
      <w:pPr>
        <w:pStyle w:val="ListParagraph"/>
        <w:numPr>
          <w:ilvl w:val="2"/>
          <w:numId w:val="2"/>
        </w:numPr>
      </w:pPr>
      <w:r>
        <w:t>Finding</w:t>
      </w:r>
    </w:p>
    <w:p w14:paraId="407FC51B" w14:textId="77777777" w:rsidR="002A7880" w:rsidRDefault="002A7880" w:rsidP="002A7880">
      <w:pPr>
        <w:pStyle w:val="ListParagraph"/>
        <w:numPr>
          <w:ilvl w:val="2"/>
          <w:numId w:val="2"/>
        </w:numPr>
      </w:pPr>
      <w:r>
        <w:t>Charging Document</w:t>
      </w:r>
    </w:p>
    <w:p w14:paraId="00B96232" w14:textId="77777777" w:rsidR="002A7880" w:rsidRDefault="002A7880" w:rsidP="002A7880">
      <w:pPr>
        <w:pStyle w:val="ListParagraph"/>
        <w:numPr>
          <w:ilvl w:val="2"/>
          <w:numId w:val="2"/>
        </w:numPr>
      </w:pPr>
      <w:r>
        <w:t>Disposition Date</w:t>
      </w:r>
    </w:p>
    <w:p w14:paraId="62F8D348" w14:textId="77777777" w:rsidR="002A7880" w:rsidRPr="00EC1E34" w:rsidRDefault="002A7880" w:rsidP="002A7880">
      <w:pPr>
        <w:pStyle w:val="ListParagraph"/>
        <w:numPr>
          <w:ilvl w:val="2"/>
          <w:numId w:val="2"/>
        </w:numPr>
        <w:rPr>
          <w:highlight w:val="yellow"/>
        </w:rPr>
      </w:pPr>
      <w:r w:rsidRPr="00EC1E34">
        <w:rPr>
          <w:highlight w:val="yellow"/>
        </w:rPr>
        <w:lastRenderedPageBreak/>
        <w:t>License Alert</w:t>
      </w:r>
      <w:r w:rsidRPr="00EC1E34">
        <w:rPr>
          <w:rStyle w:val="FootnoteReference"/>
          <w:highlight w:val="yellow"/>
        </w:rPr>
        <w:footnoteReference w:id="4"/>
      </w:r>
    </w:p>
    <w:p w14:paraId="7ECE570E" w14:textId="77777777" w:rsidR="00FB42E0" w:rsidRDefault="00FB42E0" w:rsidP="00EC1E34">
      <w:pPr>
        <w:spacing w:after="0"/>
        <w:ind w:left="1987"/>
        <w:rPr>
          <w:b/>
          <w:i/>
        </w:rPr>
      </w:pPr>
      <w:r w:rsidRPr="00FB42E0">
        <w:rPr>
          <w:b/>
          <w:i/>
        </w:rPr>
        <w:t>Design considerations</w:t>
      </w:r>
    </w:p>
    <w:p w14:paraId="4CEEC0F3" w14:textId="77777777" w:rsidR="00FB42E0" w:rsidRPr="00FB42E0" w:rsidRDefault="00FB42E0" w:rsidP="00EC1E34">
      <w:pPr>
        <w:spacing w:after="0"/>
        <w:ind w:left="1987"/>
        <w:rPr>
          <w:b/>
          <w:i/>
        </w:rPr>
      </w:pPr>
      <w:r>
        <w:rPr>
          <w:b/>
          <w:i/>
        </w:rPr>
        <w:tab/>
      </w:r>
      <w:r w:rsidR="00EC1E34">
        <w:rPr>
          <w:b/>
          <w:i/>
        </w:rPr>
        <w:t>This is a pretty common list-to-detail structure and flow</w:t>
      </w:r>
    </w:p>
    <w:p w14:paraId="7E6D16B2" w14:textId="77777777" w:rsidR="002A7880" w:rsidRDefault="002A7880" w:rsidP="002A7880">
      <w:pPr>
        <w:pStyle w:val="ListParagraph"/>
      </w:pPr>
    </w:p>
    <w:p w14:paraId="3A0CA480" w14:textId="77777777" w:rsidR="009129D9" w:rsidRDefault="002A7880" w:rsidP="009129D9">
      <w:pPr>
        <w:pStyle w:val="ListParagraph"/>
        <w:numPr>
          <w:ilvl w:val="0"/>
          <w:numId w:val="2"/>
        </w:numPr>
      </w:pPr>
      <w:r>
        <w:t>Charge Detail</w:t>
      </w:r>
    </w:p>
    <w:p w14:paraId="120F8377" w14:textId="77777777" w:rsidR="00F83353" w:rsidRDefault="009129D9" w:rsidP="00F83353">
      <w:pPr>
        <w:pStyle w:val="ListParagraph"/>
        <w:numPr>
          <w:ilvl w:val="1"/>
          <w:numId w:val="2"/>
        </w:numPr>
      </w:pPr>
      <w:r>
        <w:t>Header</w:t>
      </w:r>
    </w:p>
    <w:p w14:paraId="78333236" w14:textId="77777777" w:rsidR="009129D9" w:rsidRDefault="009129D9" w:rsidP="009129D9">
      <w:pPr>
        <w:pStyle w:val="ListParagraph"/>
        <w:numPr>
          <w:ilvl w:val="1"/>
          <w:numId w:val="2"/>
        </w:numPr>
      </w:pPr>
      <w:r>
        <w:t>Charge Information</w:t>
      </w:r>
    </w:p>
    <w:p w14:paraId="5F1A347B" w14:textId="77777777" w:rsidR="009129D9" w:rsidRDefault="009129D9" w:rsidP="009129D9">
      <w:pPr>
        <w:pStyle w:val="ListParagraph"/>
        <w:numPr>
          <w:ilvl w:val="2"/>
          <w:numId w:val="2"/>
        </w:numPr>
      </w:pPr>
      <w:r>
        <w:t>Original charge</w:t>
      </w:r>
      <w:r w:rsidR="00F83353">
        <w:t>/ordinance</w:t>
      </w:r>
    </w:p>
    <w:p w14:paraId="0B5C3E0F" w14:textId="77777777" w:rsidR="009B0FC6" w:rsidRDefault="009B0FC6" w:rsidP="009129D9">
      <w:pPr>
        <w:pStyle w:val="ListParagraph"/>
        <w:numPr>
          <w:ilvl w:val="2"/>
          <w:numId w:val="2"/>
        </w:numPr>
      </w:pPr>
      <w:r>
        <w:t>Original charge filing date</w:t>
      </w:r>
    </w:p>
    <w:p w14:paraId="6CC58416" w14:textId="77777777" w:rsidR="009129D9" w:rsidRDefault="009129D9" w:rsidP="009129D9">
      <w:pPr>
        <w:pStyle w:val="ListParagraph"/>
        <w:numPr>
          <w:ilvl w:val="2"/>
          <w:numId w:val="2"/>
        </w:numPr>
      </w:pPr>
      <w:r>
        <w:t>Amended charge</w:t>
      </w:r>
      <w:r w:rsidR="009B0FC6">
        <w:t>/ordinance</w:t>
      </w:r>
      <w:r>
        <w:t xml:space="preserve"> </w:t>
      </w:r>
    </w:p>
    <w:p w14:paraId="70693A7F" w14:textId="77777777" w:rsidR="009129D9" w:rsidRDefault="009B0FC6" w:rsidP="009129D9">
      <w:pPr>
        <w:pStyle w:val="ListParagraph"/>
        <w:numPr>
          <w:ilvl w:val="2"/>
          <w:numId w:val="2"/>
        </w:numPr>
      </w:pPr>
      <w:r>
        <w:t>Amended charge filing date</w:t>
      </w:r>
    </w:p>
    <w:p w14:paraId="0FF619BE" w14:textId="77777777" w:rsidR="009B0FC6" w:rsidRDefault="009B0FC6" w:rsidP="009129D9">
      <w:pPr>
        <w:pStyle w:val="ListParagraph"/>
        <w:numPr>
          <w:ilvl w:val="2"/>
          <w:numId w:val="2"/>
        </w:numPr>
      </w:pPr>
      <w:r>
        <w:t>Charging document</w:t>
      </w:r>
    </w:p>
    <w:p w14:paraId="6F464E62" w14:textId="77777777" w:rsidR="009B0FC6" w:rsidRDefault="009B0FC6" w:rsidP="009129D9">
      <w:pPr>
        <w:pStyle w:val="ListParagraph"/>
        <w:numPr>
          <w:ilvl w:val="2"/>
          <w:numId w:val="2"/>
        </w:numPr>
      </w:pPr>
      <w:r>
        <w:t>Comment</w:t>
      </w:r>
    </w:p>
    <w:p w14:paraId="773A06ED" w14:textId="77777777" w:rsidR="009129D9" w:rsidRDefault="009129D9" w:rsidP="009129D9">
      <w:pPr>
        <w:pStyle w:val="ListParagraph"/>
        <w:numPr>
          <w:ilvl w:val="2"/>
          <w:numId w:val="2"/>
        </w:numPr>
      </w:pPr>
      <w:r>
        <w:t>Charge number</w:t>
      </w:r>
      <w:r w:rsidR="009B0FC6">
        <w:t xml:space="preserve"> (1 of n)</w:t>
      </w:r>
    </w:p>
    <w:p w14:paraId="08289FB9" w14:textId="77777777" w:rsidR="009129D9" w:rsidRDefault="009129D9" w:rsidP="009129D9">
      <w:pPr>
        <w:pStyle w:val="ListParagraph"/>
        <w:numPr>
          <w:ilvl w:val="2"/>
          <w:numId w:val="2"/>
        </w:numPr>
      </w:pPr>
      <w:r>
        <w:t>Count number</w:t>
      </w:r>
    </w:p>
    <w:p w14:paraId="198425CB" w14:textId="77777777" w:rsidR="009B0FC6" w:rsidRDefault="009B0FC6" w:rsidP="009129D9">
      <w:pPr>
        <w:pStyle w:val="ListParagraph"/>
        <w:numPr>
          <w:ilvl w:val="2"/>
          <w:numId w:val="2"/>
        </w:numPr>
      </w:pPr>
      <w:r>
        <w:t>Lead charge indicator</w:t>
      </w:r>
    </w:p>
    <w:p w14:paraId="7DAAAF50" w14:textId="77777777" w:rsidR="009129D9" w:rsidRDefault="009129D9" w:rsidP="009129D9">
      <w:pPr>
        <w:pStyle w:val="ListParagraph"/>
        <w:numPr>
          <w:ilvl w:val="2"/>
          <w:numId w:val="2"/>
        </w:numPr>
      </w:pPr>
      <w:r>
        <w:t>Bond</w:t>
      </w:r>
      <w:r w:rsidR="009B0FC6">
        <w:t xml:space="preserve"> Set at (Amount)</w:t>
      </w:r>
    </w:p>
    <w:p w14:paraId="181496B6" w14:textId="77777777" w:rsidR="009129D9" w:rsidRDefault="009129D9" w:rsidP="009129D9">
      <w:pPr>
        <w:pStyle w:val="ListParagraph"/>
        <w:numPr>
          <w:ilvl w:val="2"/>
          <w:numId w:val="2"/>
        </w:numPr>
      </w:pPr>
      <w:r>
        <w:t>Domestic Violence indicator</w:t>
      </w:r>
    </w:p>
    <w:p w14:paraId="68E68753" w14:textId="77777777" w:rsidR="009129D9" w:rsidRDefault="009129D9" w:rsidP="009129D9">
      <w:pPr>
        <w:pStyle w:val="ListParagraph"/>
        <w:numPr>
          <w:ilvl w:val="2"/>
          <w:numId w:val="2"/>
        </w:numPr>
      </w:pPr>
      <w:r>
        <w:t>Filing officer</w:t>
      </w:r>
      <w:r w:rsidR="009B0FC6">
        <w:t xml:space="preserve"> (Name and badge number)</w:t>
      </w:r>
    </w:p>
    <w:p w14:paraId="6EE278BB" w14:textId="77777777" w:rsidR="009B0FC6" w:rsidRDefault="009B0FC6" w:rsidP="009129D9">
      <w:pPr>
        <w:pStyle w:val="ListParagraph"/>
        <w:numPr>
          <w:ilvl w:val="2"/>
          <w:numId w:val="2"/>
        </w:numPr>
      </w:pPr>
      <w:r>
        <w:t>Second Officer (Name and badge number)</w:t>
      </w:r>
    </w:p>
    <w:p w14:paraId="013E8843" w14:textId="77777777" w:rsidR="009129D9" w:rsidRDefault="009129D9" w:rsidP="009129D9">
      <w:pPr>
        <w:pStyle w:val="ListParagraph"/>
        <w:numPr>
          <w:ilvl w:val="2"/>
          <w:numId w:val="2"/>
        </w:numPr>
      </w:pPr>
      <w:r>
        <w:t>Police Department/District</w:t>
      </w:r>
    </w:p>
    <w:p w14:paraId="56FE1C39" w14:textId="77777777" w:rsidR="009129D9" w:rsidRDefault="009129D9" w:rsidP="009129D9">
      <w:pPr>
        <w:pStyle w:val="ListParagraph"/>
        <w:numPr>
          <w:ilvl w:val="2"/>
          <w:numId w:val="2"/>
        </w:numPr>
      </w:pPr>
      <w:r>
        <w:t>Police Reference Number</w:t>
      </w:r>
    </w:p>
    <w:p w14:paraId="6D8DA526" w14:textId="77777777" w:rsidR="009B0FC6" w:rsidRDefault="009B0FC6" w:rsidP="009129D9">
      <w:pPr>
        <w:pStyle w:val="ListParagraph"/>
        <w:numPr>
          <w:ilvl w:val="2"/>
          <w:numId w:val="2"/>
        </w:numPr>
      </w:pPr>
      <w:r>
        <w:t>Points</w:t>
      </w:r>
    </w:p>
    <w:p w14:paraId="6E05A46E" w14:textId="77777777" w:rsidR="009B0FC6" w:rsidRDefault="009B0FC6" w:rsidP="009129D9">
      <w:pPr>
        <w:pStyle w:val="ListParagraph"/>
        <w:numPr>
          <w:ilvl w:val="2"/>
          <w:numId w:val="2"/>
        </w:numPr>
      </w:pPr>
      <w:r>
        <w:t>Reduced points</w:t>
      </w:r>
    </w:p>
    <w:p w14:paraId="6981F317" w14:textId="77777777" w:rsidR="009129D9" w:rsidRDefault="009129D9" w:rsidP="009129D9">
      <w:pPr>
        <w:pStyle w:val="ListParagraph"/>
        <w:numPr>
          <w:ilvl w:val="2"/>
          <w:numId w:val="2"/>
        </w:numPr>
      </w:pPr>
      <w:r>
        <w:t>Violation (Offense) date</w:t>
      </w:r>
      <w:r w:rsidR="009B0FC6">
        <w:t xml:space="preserve"> and time</w:t>
      </w:r>
    </w:p>
    <w:p w14:paraId="39579F2F" w14:textId="77777777" w:rsidR="009B0FC6" w:rsidRDefault="009129D9" w:rsidP="009129D9">
      <w:pPr>
        <w:pStyle w:val="ListParagraph"/>
        <w:numPr>
          <w:ilvl w:val="2"/>
          <w:numId w:val="2"/>
        </w:numPr>
      </w:pPr>
      <w:r>
        <w:t>Blood Alcohol Level</w:t>
      </w:r>
    </w:p>
    <w:p w14:paraId="7182A224" w14:textId="77777777" w:rsidR="009129D9" w:rsidRDefault="009B0FC6" w:rsidP="009129D9">
      <w:pPr>
        <w:pStyle w:val="ListParagraph"/>
        <w:numPr>
          <w:ilvl w:val="2"/>
          <w:numId w:val="2"/>
        </w:numPr>
      </w:pPr>
      <w:r>
        <w:t>BAC Refused</w:t>
      </w:r>
    </w:p>
    <w:p w14:paraId="3B9337A3" w14:textId="77777777" w:rsidR="009B0FC6" w:rsidRDefault="009129D9" w:rsidP="009129D9">
      <w:pPr>
        <w:pStyle w:val="ListParagraph"/>
        <w:numPr>
          <w:ilvl w:val="2"/>
          <w:numId w:val="2"/>
        </w:numPr>
      </w:pPr>
      <w:r>
        <w:t>Collections</w:t>
      </w:r>
      <w:r w:rsidR="009B0FC6">
        <w:t xml:space="preserve"> date</w:t>
      </w:r>
    </w:p>
    <w:p w14:paraId="19CA4C19" w14:textId="77777777" w:rsidR="009B0FC6" w:rsidRDefault="009B0FC6" w:rsidP="009129D9">
      <w:pPr>
        <w:pStyle w:val="ListParagraph"/>
        <w:numPr>
          <w:ilvl w:val="2"/>
          <w:numId w:val="2"/>
        </w:numPr>
      </w:pPr>
      <w:r>
        <w:t>Reported to Collections</w:t>
      </w:r>
    </w:p>
    <w:p w14:paraId="00D6136F" w14:textId="77777777" w:rsidR="009B0FC6" w:rsidRPr="009B0FC6" w:rsidRDefault="009B0FC6" w:rsidP="009129D9">
      <w:pPr>
        <w:pStyle w:val="ListParagraph"/>
        <w:numPr>
          <w:ilvl w:val="2"/>
          <w:numId w:val="2"/>
        </w:numPr>
        <w:rPr>
          <w:highlight w:val="red"/>
        </w:rPr>
      </w:pPr>
      <w:r w:rsidRPr="009B0FC6">
        <w:rPr>
          <w:highlight w:val="red"/>
        </w:rPr>
        <w:t xml:space="preserve">Do not allow </w:t>
      </w:r>
      <w:proofErr w:type="spellStart"/>
      <w:r w:rsidRPr="009B0FC6">
        <w:rPr>
          <w:highlight w:val="red"/>
        </w:rPr>
        <w:t>epayments</w:t>
      </w:r>
      <w:proofErr w:type="spellEnd"/>
    </w:p>
    <w:p w14:paraId="2FB42D37" w14:textId="77777777" w:rsidR="009129D9" w:rsidRPr="009B0FC6" w:rsidRDefault="009B0FC6" w:rsidP="009129D9">
      <w:pPr>
        <w:pStyle w:val="ListParagraph"/>
        <w:numPr>
          <w:ilvl w:val="2"/>
          <w:numId w:val="2"/>
        </w:numPr>
        <w:rPr>
          <w:highlight w:val="red"/>
        </w:rPr>
      </w:pPr>
      <w:r w:rsidRPr="009B0FC6">
        <w:rPr>
          <w:highlight w:val="red"/>
        </w:rPr>
        <w:t>Eligible Balance Reported</w:t>
      </w:r>
    </w:p>
    <w:p w14:paraId="2E37710C" w14:textId="77777777" w:rsidR="009B0FC6" w:rsidRDefault="009B0FC6" w:rsidP="009129D9">
      <w:pPr>
        <w:pStyle w:val="ListParagraph"/>
        <w:numPr>
          <w:ilvl w:val="2"/>
          <w:numId w:val="2"/>
        </w:numPr>
      </w:pPr>
      <w:r>
        <w:t>Second Offense</w:t>
      </w:r>
    </w:p>
    <w:p w14:paraId="1FF8A514" w14:textId="77777777" w:rsidR="009B0FC6" w:rsidRPr="009B0FC6" w:rsidRDefault="009B0FC6" w:rsidP="009129D9">
      <w:pPr>
        <w:pStyle w:val="ListParagraph"/>
        <w:numPr>
          <w:ilvl w:val="2"/>
          <w:numId w:val="2"/>
        </w:numPr>
        <w:rPr>
          <w:highlight w:val="red"/>
        </w:rPr>
      </w:pPr>
      <w:r w:rsidRPr="009B0FC6">
        <w:rPr>
          <w:highlight w:val="red"/>
        </w:rPr>
        <w:t>Exported</w:t>
      </w:r>
    </w:p>
    <w:p w14:paraId="20E1A594" w14:textId="77777777" w:rsidR="009B0FC6" w:rsidRDefault="009B0FC6" w:rsidP="009129D9">
      <w:pPr>
        <w:pStyle w:val="ListParagraph"/>
        <w:numPr>
          <w:ilvl w:val="2"/>
          <w:numId w:val="2"/>
        </w:numPr>
      </w:pPr>
      <w:r w:rsidRPr="009B0FC6">
        <w:rPr>
          <w:highlight w:val="red"/>
        </w:rPr>
        <w:t>Registration Request</w:t>
      </w:r>
      <w:r>
        <w:rPr>
          <w:rStyle w:val="FootnoteReference"/>
        </w:rPr>
        <w:footnoteReference w:id="5"/>
      </w:r>
    </w:p>
    <w:p w14:paraId="0B99EE88" w14:textId="77777777" w:rsidR="009129D9" w:rsidRDefault="009129D9" w:rsidP="009129D9">
      <w:pPr>
        <w:pStyle w:val="ListParagraph"/>
        <w:numPr>
          <w:ilvl w:val="1"/>
          <w:numId w:val="2"/>
        </w:numPr>
      </w:pPr>
      <w:r>
        <w:t>Citation Information</w:t>
      </w:r>
    </w:p>
    <w:p w14:paraId="2B608560" w14:textId="77777777" w:rsidR="009129D9" w:rsidRDefault="009129D9" w:rsidP="009129D9">
      <w:pPr>
        <w:pStyle w:val="ListParagraph"/>
        <w:numPr>
          <w:ilvl w:val="2"/>
          <w:numId w:val="2"/>
        </w:numPr>
      </w:pPr>
      <w:r>
        <w:t>Citation number</w:t>
      </w:r>
    </w:p>
    <w:p w14:paraId="30E98B48" w14:textId="77777777" w:rsidR="009129D9" w:rsidRDefault="009129D9" w:rsidP="009129D9">
      <w:pPr>
        <w:pStyle w:val="ListParagraph"/>
        <w:numPr>
          <w:ilvl w:val="2"/>
          <w:numId w:val="2"/>
        </w:numPr>
      </w:pPr>
      <w:r>
        <w:t>Appearance date and time</w:t>
      </w:r>
    </w:p>
    <w:p w14:paraId="0A910B5C" w14:textId="77777777" w:rsidR="009129D9" w:rsidRDefault="009129D9" w:rsidP="009129D9">
      <w:pPr>
        <w:pStyle w:val="ListParagraph"/>
        <w:numPr>
          <w:ilvl w:val="2"/>
          <w:numId w:val="2"/>
        </w:numPr>
      </w:pPr>
      <w:r>
        <w:t>Incident info</w:t>
      </w:r>
    </w:p>
    <w:p w14:paraId="796D7B1C" w14:textId="77777777" w:rsidR="009B0FC6" w:rsidRDefault="009B0FC6" w:rsidP="009B0FC6">
      <w:pPr>
        <w:pStyle w:val="ListParagraph"/>
        <w:numPr>
          <w:ilvl w:val="2"/>
          <w:numId w:val="2"/>
        </w:numPr>
      </w:pPr>
      <w:r>
        <w:lastRenderedPageBreak/>
        <w:t xml:space="preserve">Cited </w:t>
      </w:r>
      <w:r w:rsidR="009129D9">
        <w:t>Speed</w:t>
      </w:r>
    </w:p>
    <w:p w14:paraId="7818C995" w14:textId="77777777" w:rsidR="009B0FC6" w:rsidRDefault="009B0FC6" w:rsidP="009B0FC6">
      <w:pPr>
        <w:pStyle w:val="ListParagraph"/>
        <w:numPr>
          <w:ilvl w:val="2"/>
          <w:numId w:val="2"/>
        </w:numPr>
      </w:pPr>
      <w:r>
        <w:t>Posted Speed</w:t>
      </w:r>
    </w:p>
    <w:p w14:paraId="69FA4AA5" w14:textId="77777777" w:rsidR="009129D9" w:rsidRDefault="009129D9" w:rsidP="009B0FC6">
      <w:pPr>
        <w:pStyle w:val="ListParagraph"/>
        <w:numPr>
          <w:ilvl w:val="2"/>
          <w:numId w:val="2"/>
        </w:numPr>
      </w:pPr>
      <w:r>
        <w:t>Pounds over weight</w:t>
      </w:r>
    </w:p>
    <w:p w14:paraId="420E7CF9" w14:textId="77777777" w:rsidR="009B0FC6" w:rsidRDefault="009B0FC6" w:rsidP="009B0FC6">
      <w:pPr>
        <w:pStyle w:val="ListParagraph"/>
        <w:numPr>
          <w:ilvl w:val="2"/>
          <w:numId w:val="2"/>
        </w:numPr>
      </w:pPr>
      <w:r>
        <w:t>Citation type</w:t>
      </w:r>
    </w:p>
    <w:p w14:paraId="40DD3EEA" w14:textId="77777777" w:rsidR="009129D9" w:rsidRDefault="009129D9" w:rsidP="009B0FC6">
      <w:pPr>
        <w:pStyle w:val="ListParagraph"/>
        <w:numPr>
          <w:ilvl w:val="2"/>
          <w:numId w:val="2"/>
        </w:numPr>
      </w:pPr>
      <w:r>
        <w:t>Location</w:t>
      </w:r>
    </w:p>
    <w:p w14:paraId="02C3646A" w14:textId="77777777" w:rsidR="009B0FC6" w:rsidRDefault="009B0FC6" w:rsidP="009B0FC6">
      <w:pPr>
        <w:pStyle w:val="ListParagraph"/>
        <w:numPr>
          <w:ilvl w:val="2"/>
          <w:numId w:val="2"/>
        </w:numPr>
      </w:pPr>
      <w:r>
        <w:t>Intersection</w:t>
      </w:r>
    </w:p>
    <w:p w14:paraId="1CEFDBF9" w14:textId="77777777" w:rsidR="009B0FC6" w:rsidRDefault="009B0FC6" w:rsidP="009B0FC6">
      <w:pPr>
        <w:pStyle w:val="ListParagraph"/>
        <w:numPr>
          <w:ilvl w:val="2"/>
          <w:numId w:val="2"/>
        </w:numPr>
      </w:pPr>
      <w:r>
        <w:t>Location Comment</w:t>
      </w:r>
    </w:p>
    <w:p w14:paraId="38D6B268" w14:textId="77777777" w:rsidR="009B0FC6" w:rsidRDefault="009B0FC6" w:rsidP="009B0FC6">
      <w:pPr>
        <w:pStyle w:val="ListParagraph"/>
        <w:numPr>
          <w:ilvl w:val="2"/>
          <w:numId w:val="2"/>
        </w:numPr>
      </w:pPr>
      <w:r>
        <w:t>Address</w:t>
      </w:r>
    </w:p>
    <w:p w14:paraId="1F870D2F" w14:textId="77777777" w:rsidR="009B0FC6" w:rsidRDefault="009B0FC6" w:rsidP="009B0FC6">
      <w:pPr>
        <w:pStyle w:val="ListParagraph"/>
        <w:numPr>
          <w:ilvl w:val="3"/>
          <w:numId w:val="2"/>
        </w:numPr>
      </w:pPr>
      <w:r>
        <w:t>Street Number</w:t>
      </w:r>
    </w:p>
    <w:p w14:paraId="1B118FE7" w14:textId="77777777" w:rsidR="009B0FC6" w:rsidRDefault="009B0FC6" w:rsidP="009B0FC6">
      <w:pPr>
        <w:pStyle w:val="ListParagraph"/>
        <w:numPr>
          <w:ilvl w:val="3"/>
          <w:numId w:val="2"/>
        </w:numPr>
      </w:pPr>
      <w:r>
        <w:t>Street Name</w:t>
      </w:r>
    </w:p>
    <w:p w14:paraId="0BCA63DE" w14:textId="77777777" w:rsidR="009B0FC6" w:rsidRDefault="009B0FC6" w:rsidP="009B0FC6">
      <w:pPr>
        <w:pStyle w:val="ListParagraph"/>
        <w:numPr>
          <w:ilvl w:val="3"/>
          <w:numId w:val="2"/>
        </w:numPr>
      </w:pPr>
      <w:r>
        <w:t>Street Type</w:t>
      </w:r>
    </w:p>
    <w:p w14:paraId="6E65F20B" w14:textId="77777777" w:rsidR="009B0FC6" w:rsidRDefault="009B0FC6" w:rsidP="009B0FC6">
      <w:pPr>
        <w:pStyle w:val="ListParagraph"/>
        <w:numPr>
          <w:ilvl w:val="3"/>
          <w:numId w:val="2"/>
        </w:numPr>
      </w:pPr>
      <w:r>
        <w:t>Apartment number</w:t>
      </w:r>
    </w:p>
    <w:p w14:paraId="58038B41" w14:textId="77777777" w:rsidR="009B0FC6" w:rsidRDefault="009B0FC6" w:rsidP="009B0FC6">
      <w:pPr>
        <w:pStyle w:val="ListParagraph"/>
        <w:numPr>
          <w:ilvl w:val="3"/>
          <w:numId w:val="2"/>
        </w:numPr>
      </w:pPr>
      <w:r>
        <w:t>County</w:t>
      </w:r>
    </w:p>
    <w:p w14:paraId="1B020ED0" w14:textId="77777777" w:rsidR="009129D9" w:rsidRDefault="009129D9" w:rsidP="00864281">
      <w:pPr>
        <w:pStyle w:val="ListParagraph"/>
        <w:numPr>
          <w:ilvl w:val="2"/>
          <w:numId w:val="2"/>
        </w:numPr>
      </w:pPr>
      <w:r>
        <w:t>Must Appear Indicator</w:t>
      </w:r>
    </w:p>
    <w:p w14:paraId="38FEFF01" w14:textId="77777777" w:rsidR="009129D9" w:rsidRDefault="009129D9" w:rsidP="00864281">
      <w:pPr>
        <w:pStyle w:val="ListParagraph"/>
        <w:numPr>
          <w:ilvl w:val="2"/>
          <w:numId w:val="2"/>
        </w:numPr>
      </w:pPr>
      <w:r>
        <w:t>Descriptor Indicators</w:t>
      </w:r>
    </w:p>
    <w:p w14:paraId="2989A11B" w14:textId="77777777" w:rsidR="009129D9" w:rsidRDefault="009129D9" w:rsidP="00864281">
      <w:pPr>
        <w:pStyle w:val="ListParagraph"/>
        <w:numPr>
          <w:ilvl w:val="3"/>
          <w:numId w:val="2"/>
        </w:numPr>
      </w:pPr>
      <w:r>
        <w:t>Accident</w:t>
      </w:r>
    </w:p>
    <w:p w14:paraId="1FF65730" w14:textId="77777777" w:rsidR="009129D9" w:rsidRDefault="009129D9" w:rsidP="00864281">
      <w:pPr>
        <w:pStyle w:val="ListParagraph"/>
        <w:numPr>
          <w:ilvl w:val="3"/>
          <w:numId w:val="2"/>
        </w:numPr>
      </w:pPr>
      <w:r>
        <w:t>Injury</w:t>
      </w:r>
    </w:p>
    <w:p w14:paraId="487B7FC3" w14:textId="77777777" w:rsidR="009129D9" w:rsidRDefault="009129D9" w:rsidP="00864281">
      <w:pPr>
        <w:pStyle w:val="ListParagraph"/>
        <w:numPr>
          <w:ilvl w:val="3"/>
          <w:numId w:val="2"/>
        </w:numPr>
      </w:pPr>
      <w:r>
        <w:t xml:space="preserve">School </w:t>
      </w:r>
      <w:r w:rsidR="009B0FC6">
        <w:t>Zone</w:t>
      </w:r>
    </w:p>
    <w:p w14:paraId="44E145F0" w14:textId="77777777" w:rsidR="009B0FC6" w:rsidRDefault="009B0FC6" w:rsidP="00864281">
      <w:pPr>
        <w:pStyle w:val="ListParagraph"/>
        <w:numPr>
          <w:ilvl w:val="3"/>
          <w:numId w:val="2"/>
        </w:numPr>
      </w:pPr>
      <w:r>
        <w:t>Hazardous material</w:t>
      </w:r>
    </w:p>
    <w:p w14:paraId="1144E9D2" w14:textId="77777777" w:rsidR="009B0FC6" w:rsidRPr="00864281" w:rsidRDefault="009B0FC6" w:rsidP="00864281">
      <w:pPr>
        <w:pStyle w:val="ListParagraph"/>
        <w:numPr>
          <w:ilvl w:val="3"/>
          <w:numId w:val="2"/>
        </w:numPr>
        <w:rPr>
          <w:highlight w:val="red"/>
        </w:rPr>
      </w:pPr>
      <w:r w:rsidRPr="00864281">
        <w:rPr>
          <w:highlight w:val="red"/>
        </w:rPr>
        <w:t>Nuclear Material</w:t>
      </w:r>
    </w:p>
    <w:p w14:paraId="1BCAEAC4" w14:textId="77777777" w:rsidR="009B0FC6" w:rsidRDefault="009B0FC6" w:rsidP="00864281">
      <w:pPr>
        <w:pStyle w:val="ListParagraph"/>
        <w:numPr>
          <w:ilvl w:val="3"/>
          <w:numId w:val="2"/>
        </w:numPr>
      </w:pPr>
      <w:r>
        <w:t>Domestic Violence</w:t>
      </w:r>
    </w:p>
    <w:p w14:paraId="529D3400" w14:textId="77777777" w:rsidR="009B0FC6" w:rsidRDefault="009B0FC6" w:rsidP="00864281">
      <w:pPr>
        <w:pStyle w:val="ListParagraph"/>
        <w:numPr>
          <w:ilvl w:val="3"/>
          <w:numId w:val="2"/>
        </w:numPr>
      </w:pPr>
      <w:r>
        <w:t>Fatal</w:t>
      </w:r>
    </w:p>
    <w:p w14:paraId="73E0B2D2" w14:textId="77777777" w:rsidR="00864281" w:rsidRDefault="00864281" w:rsidP="00864281">
      <w:pPr>
        <w:pStyle w:val="ListParagraph"/>
        <w:numPr>
          <w:ilvl w:val="3"/>
          <w:numId w:val="2"/>
        </w:numPr>
      </w:pPr>
      <w:r>
        <w:t>License surrendered</w:t>
      </w:r>
    </w:p>
    <w:p w14:paraId="0E3925CB" w14:textId="77777777" w:rsidR="00864281" w:rsidRDefault="00864281" w:rsidP="00864281">
      <w:pPr>
        <w:pStyle w:val="ListParagraph"/>
        <w:numPr>
          <w:ilvl w:val="3"/>
          <w:numId w:val="2"/>
        </w:numPr>
      </w:pPr>
      <w:r>
        <w:t>Construction zone</w:t>
      </w:r>
    </w:p>
    <w:p w14:paraId="416B87D5" w14:textId="77777777" w:rsidR="009129D9" w:rsidRDefault="009129D9" w:rsidP="009129D9">
      <w:pPr>
        <w:pStyle w:val="ListParagraph"/>
        <w:numPr>
          <w:ilvl w:val="1"/>
          <w:numId w:val="2"/>
        </w:numPr>
      </w:pPr>
      <w:r>
        <w:t>License Information</w:t>
      </w:r>
    </w:p>
    <w:p w14:paraId="5546BADD" w14:textId="77777777" w:rsidR="00864281" w:rsidRDefault="00864281" w:rsidP="00864281">
      <w:pPr>
        <w:pStyle w:val="ListParagraph"/>
        <w:numPr>
          <w:ilvl w:val="2"/>
          <w:numId w:val="2"/>
        </w:numPr>
      </w:pPr>
      <w:r>
        <w:t>License Number</w:t>
      </w:r>
    </w:p>
    <w:p w14:paraId="157B8AE0" w14:textId="77777777" w:rsidR="00864281" w:rsidRDefault="00864281" w:rsidP="00864281">
      <w:pPr>
        <w:pStyle w:val="ListParagraph"/>
        <w:numPr>
          <w:ilvl w:val="2"/>
          <w:numId w:val="2"/>
        </w:numPr>
      </w:pPr>
      <w:r>
        <w:t>State</w:t>
      </w:r>
    </w:p>
    <w:p w14:paraId="3F8B7E01" w14:textId="77777777" w:rsidR="00864281" w:rsidRPr="00864281" w:rsidRDefault="00864281" w:rsidP="00864281">
      <w:pPr>
        <w:pStyle w:val="ListParagraph"/>
        <w:numPr>
          <w:ilvl w:val="2"/>
          <w:numId w:val="2"/>
        </w:numPr>
        <w:rPr>
          <w:highlight w:val="red"/>
        </w:rPr>
      </w:pPr>
      <w:r w:rsidRPr="00864281">
        <w:rPr>
          <w:highlight w:val="red"/>
        </w:rPr>
        <w:t>Commercial</w:t>
      </w:r>
    </w:p>
    <w:p w14:paraId="656DC2E7" w14:textId="77777777" w:rsidR="00864281" w:rsidRDefault="00864281" w:rsidP="00864281">
      <w:pPr>
        <w:pStyle w:val="ListParagraph"/>
        <w:numPr>
          <w:ilvl w:val="2"/>
          <w:numId w:val="2"/>
        </w:numPr>
      </w:pPr>
      <w:r>
        <w:t>License class</w:t>
      </w:r>
      <w:r>
        <w:rPr>
          <w:rStyle w:val="FootnoteReference"/>
        </w:rPr>
        <w:footnoteReference w:id="6"/>
      </w:r>
    </w:p>
    <w:p w14:paraId="3EDB1041" w14:textId="77777777" w:rsidR="00864281" w:rsidRDefault="00864281" w:rsidP="00864281">
      <w:pPr>
        <w:pStyle w:val="ListParagraph"/>
        <w:numPr>
          <w:ilvl w:val="2"/>
          <w:numId w:val="2"/>
        </w:numPr>
      </w:pPr>
      <w:r>
        <w:t>License Issued (Date)</w:t>
      </w:r>
    </w:p>
    <w:p w14:paraId="750B5C83" w14:textId="77777777" w:rsidR="00864281" w:rsidRDefault="00864281" w:rsidP="00864281">
      <w:pPr>
        <w:pStyle w:val="ListParagraph"/>
        <w:numPr>
          <w:ilvl w:val="2"/>
          <w:numId w:val="2"/>
        </w:numPr>
      </w:pPr>
      <w:r>
        <w:t>License expires (Date)</w:t>
      </w:r>
    </w:p>
    <w:p w14:paraId="4FE8F1B2" w14:textId="77777777" w:rsidR="009129D9" w:rsidRDefault="009129D9" w:rsidP="009129D9">
      <w:pPr>
        <w:pStyle w:val="ListParagraph"/>
        <w:numPr>
          <w:ilvl w:val="1"/>
          <w:numId w:val="2"/>
        </w:numPr>
      </w:pPr>
      <w:r>
        <w:t>Vehicle Information</w:t>
      </w:r>
    </w:p>
    <w:p w14:paraId="368D06EB" w14:textId="77777777" w:rsidR="00864281" w:rsidRDefault="00864281" w:rsidP="00864281">
      <w:pPr>
        <w:pStyle w:val="ListParagraph"/>
        <w:numPr>
          <w:ilvl w:val="2"/>
          <w:numId w:val="2"/>
        </w:numPr>
      </w:pPr>
      <w:r>
        <w:t>Vehicle Plate</w:t>
      </w:r>
    </w:p>
    <w:p w14:paraId="5B4F2343" w14:textId="77777777" w:rsidR="00864281" w:rsidRDefault="00864281" w:rsidP="00864281">
      <w:pPr>
        <w:pStyle w:val="ListParagraph"/>
        <w:numPr>
          <w:ilvl w:val="2"/>
          <w:numId w:val="2"/>
        </w:numPr>
      </w:pPr>
      <w:r>
        <w:t>State</w:t>
      </w:r>
    </w:p>
    <w:p w14:paraId="06089C88" w14:textId="77777777" w:rsidR="00864281" w:rsidRDefault="00864281" w:rsidP="00864281">
      <w:pPr>
        <w:pStyle w:val="ListParagraph"/>
        <w:numPr>
          <w:ilvl w:val="2"/>
          <w:numId w:val="2"/>
        </w:numPr>
      </w:pPr>
      <w:r>
        <w:t>VIN</w:t>
      </w:r>
    </w:p>
    <w:p w14:paraId="1369C30F" w14:textId="77777777" w:rsidR="00864281" w:rsidRDefault="00864281" w:rsidP="00864281">
      <w:pPr>
        <w:pStyle w:val="ListParagraph"/>
        <w:numPr>
          <w:ilvl w:val="2"/>
          <w:numId w:val="2"/>
        </w:numPr>
      </w:pPr>
      <w:r>
        <w:t>Make</w:t>
      </w:r>
    </w:p>
    <w:p w14:paraId="5B6CCC06" w14:textId="77777777" w:rsidR="00864281" w:rsidRDefault="00864281" w:rsidP="00864281">
      <w:pPr>
        <w:pStyle w:val="ListParagraph"/>
        <w:numPr>
          <w:ilvl w:val="2"/>
          <w:numId w:val="2"/>
        </w:numPr>
      </w:pPr>
      <w:r>
        <w:t>Model</w:t>
      </w:r>
    </w:p>
    <w:p w14:paraId="77DBD725" w14:textId="77777777" w:rsidR="00864281" w:rsidRDefault="00864281" w:rsidP="00864281">
      <w:pPr>
        <w:pStyle w:val="ListParagraph"/>
        <w:numPr>
          <w:ilvl w:val="2"/>
          <w:numId w:val="2"/>
        </w:numPr>
      </w:pPr>
      <w:r>
        <w:t>Vehicle Color</w:t>
      </w:r>
    </w:p>
    <w:p w14:paraId="47D9A5E5" w14:textId="77777777" w:rsidR="00864281" w:rsidRDefault="00864281" w:rsidP="00864281">
      <w:pPr>
        <w:pStyle w:val="ListParagraph"/>
        <w:numPr>
          <w:ilvl w:val="2"/>
          <w:numId w:val="2"/>
        </w:numPr>
      </w:pPr>
      <w:r>
        <w:t>Type</w:t>
      </w:r>
    </w:p>
    <w:p w14:paraId="03BE1AFC" w14:textId="77777777" w:rsidR="00864281" w:rsidRDefault="00864281" w:rsidP="00864281">
      <w:pPr>
        <w:pStyle w:val="ListParagraph"/>
        <w:numPr>
          <w:ilvl w:val="2"/>
          <w:numId w:val="2"/>
        </w:numPr>
      </w:pPr>
      <w:r>
        <w:t>Year</w:t>
      </w:r>
    </w:p>
    <w:p w14:paraId="2F1DF264" w14:textId="77777777" w:rsidR="00864281" w:rsidRDefault="00864281" w:rsidP="00864281">
      <w:pPr>
        <w:pStyle w:val="ListParagraph"/>
        <w:numPr>
          <w:ilvl w:val="2"/>
          <w:numId w:val="2"/>
        </w:numPr>
      </w:pPr>
      <w:r>
        <w:lastRenderedPageBreak/>
        <w:t>Commercial Vehicle</w:t>
      </w:r>
    </w:p>
    <w:p w14:paraId="2AE8ACB0" w14:textId="77777777" w:rsidR="00864281" w:rsidRDefault="00864281" w:rsidP="00864281">
      <w:pPr>
        <w:pStyle w:val="ListParagraph"/>
        <w:numPr>
          <w:ilvl w:val="2"/>
          <w:numId w:val="2"/>
        </w:numPr>
      </w:pPr>
      <w:r>
        <w:t>Style</w:t>
      </w:r>
    </w:p>
    <w:p w14:paraId="3B35A4EB" w14:textId="77777777" w:rsidR="009129D9" w:rsidRDefault="009129D9" w:rsidP="009129D9">
      <w:pPr>
        <w:pStyle w:val="ListParagraph"/>
      </w:pPr>
    </w:p>
    <w:p w14:paraId="1404A211" w14:textId="77777777" w:rsidR="009129D9" w:rsidRDefault="00123722" w:rsidP="002A7880">
      <w:pPr>
        <w:pStyle w:val="ListParagraph"/>
        <w:numPr>
          <w:ilvl w:val="0"/>
          <w:numId w:val="2"/>
        </w:numPr>
      </w:pPr>
      <w:r>
        <w:t>Confinement</w:t>
      </w:r>
      <w:r w:rsidR="00C47100">
        <w:t xml:space="preserve"> </w:t>
      </w:r>
      <w:r w:rsidR="00C47100">
        <w:rPr>
          <w:b/>
        </w:rPr>
        <w:t>Need to add list for multiple confinements similar to display of multiple charges</w:t>
      </w:r>
    </w:p>
    <w:p w14:paraId="10CA1FB9" w14:textId="77777777" w:rsidR="00123722" w:rsidRDefault="00123722" w:rsidP="00123722">
      <w:pPr>
        <w:pStyle w:val="ListParagraph"/>
        <w:numPr>
          <w:ilvl w:val="1"/>
          <w:numId w:val="2"/>
        </w:numPr>
      </w:pPr>
      <w:r>
        <w:t>Header</w:t>
      </w:r>
      <w:r w:rsidR="001A44C3">
        <w:t xml:space="preserve"> +</w:t>
      </w:r>
    </w:p>
    <w:p w14:paraId="352FC2DE" w14:textId="77777777" w:rsidR="00123722" w:rsidRDefault="00123722" w:rsidP="00123722">
      <w:pPr>
        <w:pStyle w:val="ListParagraph"/>
        <w:numPr>
          <w:ilvl w:val="2"/>
          <w:numId w:val="2"/>
        </w:numPr>
      </w:pPr>
      <w:r>
        <w:t>Charge</w:t>
      </w:r>
    </w:p>
    <w:p w14:paraId="04537D25" w14:textId="77777777" w:rsidR="00123722" w:rsidRDefault="00123722" w:rsidP="00123722">
      <w:pPr>
        <w:pStyle w:val="ListParagraph"/>
        <w:numPr>
          <w:ilvl w:val="2"/>
          <w:numId w:val="2"/>
        </w:numPr>
      </w:pPr>
      <w:r>
        <w:t>Custody Status</w:t>
      </w:r>
    </w:p>
    <w:p w14:paraId="11F4944A" w14:textId="77777777" w:rsidR="00123722" w:rsidRDefault="00123722" w:rsidP="00123722">
      <w:pPr>
        <w:pStyle w:val="ListParagraph"/>
        <w:numPr>
          <w:ilvl w:val="1"/>
          <w:numId w:val="2"/>
        </w:numPr>
      </w:pPr>
      <w:r>
        <w:t>Confinement</w:t>
      </w:r>
    </w:p>
    <w:p w14:paraId="6EE995EC" w14:textId="77777777" w:rsidR="00123722" w:rsidRDefault="00123722" w:rsidP="00123722">
      <w:pPr>
        <w:pStyle w:val="ListParagraph"/>
        <w:numPr>
          <w:ilvl w:val="2"/>
          <w:numId w:val="2"/>
        </w:numPr>
      </w:pPr>
      <w:r>
        <w:t>Confinement Type</w:t>
      </w:r>
      <w:r>
        <w:rPr>
          <w:rStyle w:val="FootnoteReference"/>
        </w:rPr>
        <w:footnoteReference w:id="7"/>
      </w:r>
    </w:p>
    <w:p w14:paraId="12298409" w14:textId="77777777" w:rsidR="00123722" w:rsidRDefault="00123722" w:rsidP="00123722">
      <w:pPr>
        <w:pStyle w:val="ListParagraph"/>
        <w:numPr>
          <w:ilvl w:val="2"/>
          <w:numId w:val="2"/>
        </w:numPr>
      </w:pPr>
      <w:r>
        <w:t>Facility</w:t>
      </w:r>
    </w:p>
    <w:p w14:paraId="5DBB0623" w14:textId="77777777" w:rsidR="00123722" w:rsidRDefault="00123722" w:rsidP="00123722">
      <w:pPr>
        <w:pStyle w:val="ListParagraph"/>
        <w:numPr>
          <w:ilvl w:val="2"/>
          <w:numId w:val="2"/>
        </w:numPr>
      </w:pPr>
      <w:r>
        <w:t>Start Date</w:t>
      </w:r>
    </w:p>
    <w:p w14:paraId="6AE767BF" w14:textId="77777777" w:rsidR="00C47100" w:rsidRDefault="00123722" w:rsidP="00C47100">
      <w:pPr>
        <w:pStyle w:val="ListParagraph"/>
        <w:numPr>
          <w:ilvl w:val="2"/>
          <w:numId w:val="2"/>
        </w:numPr>
      </w:pPr>
      <w:r>
        <w:t>Complete By</w:t>
      </w:r>
    </w:p>
    <w:p w14:paraId="4A83EDF7" w14:textId="77777777" w:rsidR="00123722" w:rsidRDefault="00123722" w:rsidP="00123722">
      <w:pPr>
        <w:pStyle w:val="ListParagraph"/>
        <w:numPr>
          <w:ilvl w:val="2"/>
          <w:numId w:val="2"/>
        </w:numPr>
      </w:pPr>
      <w:r>
        <w:t>Minimum (Years/Months/Days)</w:t>
      </w:r>
    </w:p>
    <w:p w14:paraId="424D0601" w14:textId="77777777" w:rsidR="00123722" w:rsidRDefault="00123722" w:rsidP="00123722">
      <w:pPr>
        <w:pStyle w:val="ListParagraph"/>
        <w:numPr>
          <w:ilvl w:val="2"/>
          <w:numId w:val="2"/>
        </w:numPr>
      </w:pPr>
      <w:r>
        <w:t>Maximum (Y/M/D)</w:t>
      </w:r>
    </w:p>
    <w:p w14:paraId="1FEC3612" w14:textId="77777777" w:rsidR="00123722" w:rsidRDefault="00123722" w:rsidP="00123722">
      <w:pPr>
        <w:pStyle w:val="ListParagraph"/>
        <w:numPr>
          <w:ilvl w:val="2"/>
          <w:numId w:val="2"/>
        </w:numPr>
      </w:pPr>
      <w:r>
        <w:t>Suspend (Y/M/D)</w:t>
      </w:r>
    </w:p>
    <w:p w14:paraId="43E324FC" w14:textId="77777777" w:rsidR="00123722" w:rsidRDefault="00123722" w:rsidP="00123722">
      <w:pPr>
        <w:pStyle w:val="ListParagraph"/>
        <w:numPr>
          <w:ilvl w:val="2"/>
          <w:numId w:val="2"/>
        </w:numPr>
      </w:pPr>
      <w:r>
        <w:t>Credited (Y/M/D)</w:t>
      </w:r>
    </w:p>
    <w:p w14:paraId="7C0EA638" w14:textId="77777777" w:rsidR="00123722" w:rsidRDefault="00123722" w:rsidP="00123722">
      <w:pPr>
        <w:pStyle w:val="ListParagraph"/>
        <w:numPr>
          <w:ilvl w:val="2"/>
          <w:numId w:val="2"/>
        </w:numPr>
      </w:pPr>
      <w:r>
        <w:t>Actual Served (Y/M/D)</w:t>
      </w:r>
    </w:p>
    <w:p w14:paraId="590BA7E8" w14:textId="77777777" w:rsidR="00123722" w:rsidRDefault="001A44C3" w:rsidP="00123722">
      <w:pPr>
        <w:pStyle w:val="ListParagraph"/>
        <w:numPr>
          <w:ilvl w:val="2"/>
          <w:numId w:val="2"/>
        </w:numPr>
      </w:pPr>
      <w:r>
        <w:t>Status</w:t>
      </w:r>
      <w:r w:rsidR="00C47100">
        <w:rPr>
          <w:rStyle w:val="FootnoteReference"/>
        </w:rPr>
        <w:footnoteReference w:id="8"/>
      </w:r>
    </w:p>
    <w:p w14:paraId="2F3548F9" w14:textId="77777777" w:rsidR="00123722" w:rsidRDefault="00123722" w:rsidP="00123722">
      <w:pPr>
        <w:pStyle w:val="ListParagraph"/>
        <w:numPr>
          <w:ilvl w:val="2"/>
          <w:numId w:val="2"/>
        </w:numPr>
      </w:pPr>
      <w:r>
        <w:t>Completed Date (Y/M/D)</w:t>
      </w:r>
    </w:p>
    <w:p w14:paraId="2A3D3C32" w14:textId="77777777" w:rsidR="00123722" w:rsidRDefault="001A44C3" w:rsidP="00123722">
      <w:pPr>
        <w:pStyle w:val="ListParagraph"/>
        <w:numPr>
          <w:ilvl w:val="2"/>
          <w:numId w:val="2"/>
        </w:numPr>
      </w:pPr>
      <w:r>
        <w:t xml:space="preserve">Work Release </w:t>
      </w:r>
    </w:p>
    <w:p w14:paraId="0A3B0570" w14:textId="77777777" w:rsidR="002C2515" w:rsidRDefault="001A44C3" w:rsidP="00123722">
      <w:pPr>
        <w:pStyle w:val="ListParagraph"/>
        <w:numPr>
          <w:ilvl w:val="2"/>
          <w:numId w:val="2"/>
        </w:numPr>
      </w:pPr>
      <w:r>
        <w:t xml:space="preserve">Consecutive Sentence </w:t>
      </w:r>
    </w:p>
    <w:p w14:paraId="154C40CE" w14:textId="77777777" w:rsidR="002C2515" w:rsidRDefault="001A44C3" w:rsidP="00123722">
      <w:pPr>
        <w:pStyle w:val="ListParagraph"/>
        <w:numPr>
          <w:ilvl w:val="2"/>
          <w:numId w:val="2"/>
        </w:numPr>
      </w:pPr>
      <w:r>
        <w:t xml:space="preserve">Concurrent Sentence </w:t>
      </w:r>
    </w:p>
    <w:p w14:paraId="295ECB45" w14:textId="77777777" w:rsidR="002C2515" w:rsidRDefault="001A44C3" w:rsidP="00123722">
      <w:pPr>
        <w:pStyle w:val="ListParagraph"/>
        <w:numPr>
          <w:ilvl w:val="2"/>
          <w:numId w:val="2"/>
        </w:numPr>
      </w:pPr>
      <w:r>
        <w:t xml:space="preserve">Comment </w:t>
      </w:r>
    </w:p>
    <w:p w14:paraId="34A8E4E4" w14:textId="77777777" w:rsidR="002C2515" w:rsidRDefault="002C2515" w:rsidP="002C2515">
      <w:pPr>
        <w:pStyle w:val="ListParagraph"/>
        <w:numPr>
          <w:ilvl w:val="1"/>
          <w:numId w:val="2"/>
        </w:numPr>
      </w:pPr>
      <w:r>
        <w:t>Modified Confinement</w:t>
      </w:r>
    </w:p>
    <w:p w14:paraId="4E61DBF7" w14:textId="77777777" w:rsidR="002C2515" w:rsidRDefault="002C2515" w:rsidP="002C2515">
      <w:pPr>
        <w:pStyle w:val="ListParagraph"/>
        <w:numPr>
          <w:ilvl w:val="2"/>
          <w:numId w:val="2"/>
        </w:numPr>
      </w:pPr>
      <w:r>
        <w:t>Confinement Type</w:t>
      </w:r>
      <w:r>
        <w:rPr>
          <w:rStyle w:val="FootnoteReference"/>
        </w:rPr>
        <w:footnoteReference w:id="9"/>
      </w:r>
    </w:p>
    <w:p w14:paraId="1B40641B" w14:textId="77777777" w:rsidR="002C2515" w:rsidRDefault="002C2515" w:rsidP="002C2515">
      <w:pPr>
        <w:pStyle w:val="ListParagraph"/>
        <w:numPr>
          <w:ilvl w:val="2"/>
          <w:numId w:val="2"/>
        </w:numPr>
      </w:pPr>
      <w:r>
        <w:t>Facility</w:t>
      </w:r>
    </w:p>
    <w:p w14:paraId="104D1D54" w14:textId="77777777" w:rsidR="002C2515" w:rsidRDefault="002C2515" w:rsidP="002C2515">
      <w:pPr>
        <w:pStyle w:val="ListParagraph"/>
        <w:numPr>
          <w:ilvl w:val="2"/>
          <w:numId w:val="2"/>
        </w:numPr>
      </w:pPr>
      <w:r>
        <w:t>Start Date</w:t>
      </w:r>
    </w:p>
    <w:p w14:paraId="796AD7DC" w14:textId="77777777" w:rsidR="002C2515" w:rsidRDefault="002C2515" w:rsidP="002C2515">
      <w:pPr>
        <w:pStyle w:val="ListParagraph"/>
        <w:numPr>
          <w:ilvl w:val="2"/>
          <w:numId w:val="2"/>
        </w:numPr>
      </w:pPr>
      <w:r>
        <w:t>Complete By</w:t>
      </w:r>
    </w:p>
    <w:p w14:paraId="12E8038B" w14:textId="77777777" w:rsidR="002C2515" w:rsidRDefault="002C2515" w:rsidP="002C2515">
      <w:pPr>
        <w:pStyle w:val="ListParagraph"/>
        <w:numPr>
          <w:ilvl w:val="2"/>
          <w:numId w:val="2"/>
        </w:numPr>
      </w:pPr>
      <w:r>
        <w:t>Minimum (Years/Months/Days)</w:t>
      </w:r>
    </w:p>
    <w:p w14:paraId="69DC9F45" w14:textId="77777777" w:rsidR="002C2515" w:rsidRDefault="002C2515" w:rsidP="002C2515">
      <w:pPr>
        <w:pStyle w:val="ListParagraph"/>
        <w:numPr>
          <w:ilvl w:val="2"/>
          <w:numId w:val="2"/>
        </w:numPr>
      </w:pPr>
      <w:r>
        <w:t>Maximum (Y/M/D)</w:t>
      </w:r>
    </w:p>
    <w:p w14:paraId="4FD7079C" w14:textId="77777777" w:rsidR="002C2515" w:rsidRDefault="002C2515" w:rsidP="002C2515">
      <w:pPr>
        <w:pStyle w:val="ListParagraph"/>
        <w:numPr>
          <w:ilvl w:val="2"/>
          <w:numId w:val="2"/>
        </w:numPr>
      </w:pPr>
      <w:r>
        <w:t>Suspend (Y/M/D)</w:t>
      </w:r>
    </w:p>
    <w:p w14:paraId="074BDAF2" w14:textId="77777777" w:rsidR="002C2515" w:rsidRDefault="002C2515" w:rsidP="002C2515">
      <w:pPr>
        <w:pStyle w:val="ListParagraph"/>
        <w:numPr>
          <w:ilvl w:val="2"/>
          <w:numId w:val="2"/>
        </w:numPr>
      </w:pPr>
      <w:r>
        <w:t>Credited (Y/M/D)</w:t>
      </w:r>
    </w:p>
    <w:p w14:paraId="041B1F47" w14:textId="77777777" w:rsidR="002C2515" w:rsidRDefault="002C2515" w:rsidP="002C2515">
      <w:pPr>
        <w:pStyle w:val="ListParagraph"/>
        <w:numPr>
          <w:ilvl w:val="2"/>
          <w:numId w:val="2"/>
        </w:numPr>
      </w:pPr>
      <w:r>
        <w:t>Actual Served (Y/M/D)</w:t>
      </w:r>
    </w:p>
    <w:p w14:paraId="1F8BA476" w14:textId="77777777" w:rsidR="002C2515" w:rsidRDefault="001A44C3" w:rsidP="002C2515">
      <w:pPr>
        <w:pStyle w:val="ListParagraph"/>
        <w:numPr>
          <w:ilvl w:val="2"/>
          <w:numId w:val="2"/>
        </w:numPr>
      </w:pPr>
      <w:r>
        <w:t xml:space="preserve">Status </w:t>
      </w:r>
    </w:p>
    <w:p w14:paraId="4B310926" w14:textId="77777777" w:rsidR="002C2515" w:rsidRDefault="002C2515" w:rsidP="002C2515">
      <w:pPr>
        <w:pStyle w:val="ListParagraph"/>
        <w:numPr>
          <w:ilvl w:val="2"/>
          <w:numId w:val="2"/>
        </w:numPr>
      </w:pPr>
      <w:r>
        <w:t>Completed Date (Y/M/D)</w:t>
      </w:r>
    </w:p>
    <w:p w14:paraId="3338DF2E" w14:textId="77777777" w:rsidR="002C2515" w:rsidRDefault="002C2515" w:rsidP="002C2515">
      <w:pPr>
        <w:pStyle w:val="ListParagraph"/>
        <w:numPr>
          <w:ilvl w:val="2"/>
          <w:numId w:val="2"/>
        </w:numPr>
      </w:pPr>
      <w:r>
        <w:t>Work Release</w:t>
      </w:r>
    </w:p>
    <w:p w14:paraId="27D6C287" w14:textId="77777777" w:rsidR="001A44C3" w:rsidRDefault="002C2515" w:rsidP="002C2515">
      <w:pPr>
        <w:pStyle w:val="ListParagraph"/>
        <w:numPr>
          <w:ilvl w:val="2"/>
          <w:numId w:val="2"/>
        </w:numPr>
      </w:pPr>
      <w:r>
        <w:t>Consecutive Sentence</w:t>
      </w:r>
    </w:p>
    <w:p w14:paraId="74F16E36" w14:textId="77777777" w:rsidR="002C2515" w:rsidRDefault="002C2515" w:rsidP="002C2515">
      <w:pPr>
        <w:pStyle w:val="ListParagraph"/>
        <w:numPr>
          <w:ilvl w:val="2"/>
          <w:numId w:val="2"/>
        </w:numPr>
      </w:pPr>
      <w:r>
        <w:t>Concurrent Sentence</w:t>
      </w:r>
    </w:p>
    <w:p w14:paraId="6D1DFE28" w14:textId="77777777" w:rsidR="002C2515" w:rsidRDefault="002C2515" w:rsidP="002C2515">
      <w:pPr>
        <w:pStyle w:val="ListParagraph"/>
        <w:numPr>
          <w:ilvl w:val="2"/>
          <w:numId w:val="2"/>
        </w:numPr>
      </w:pPr>
      <w:r>
        <w:lastRenderedPageBreak/>
        <w:t>Comment</w:t>
      </w:r>
    </w:p>
    <w:p w14:paraId="32AC3E24" w14:textId="77777777" w:rsidR="001A44C3" w:rsidRPr="001A44C3" w:rsidRDefault="001A44C3" w:rsidP="002C2515">
      <w:pPr>
        <w:pStyle w:val="ListParagraph"/>
        <w:numPr>
          <w:ilvl w:val="2"/>
          <w:numId w:val="2"/>
        </w:numPr>
        <w:rPr>
          <w:highlight w:val="red"/>
        </w:rPr>
      </w:pPr>
      <w:r w:rsidRPr="001A44C3">
        <w:rPr>
          <w:highlight w:val="red"/>
        </w:rPr>
        <w:t>Add new modified confinement record</w:t>
      </w:r>
    </w:p>
    <w:p w14:paraId="14D8BD6D" w14:textId="77777777" w:rsidR="002C2515" w:rsidRDefault="002C2515" w:rsidP="002C2515">
      <w:pPr>
        <w:pStyle w:val="ListParagraph"/>
        <w:ind w:left="2160"/>
      </w:pPr>
    </w:p>
    <w:p w14:paraId="59E7C9F9" w14:textId="77777777" w:rsidR="002C2515" w:rsidRDefault="002C2515" w:rsidP="002C2515">
      <w:pPr>
        <w:pStyle w:val="ListParagraph"/>
        <w:numPr>
          <w:ilvl w:val="0"/>
          <w:numId w:val="2"/>
        </w:numPr>
      </w:pPr>
      <w:r>
        <w:t>Charge Disposition</w:t>
      </w:r>
    </w:p>
    <w:p w14:paraId="2C3C4B52" w14:textId="77777777" w:rsidR="002C2515" w:rsidRDefault="002C2515" w:rsidP="002C2515">
      <w:pPr>
        <w:pStyle w:val="ListParagraph"/>
        <w:numPr>
          <w:ilvl w:val="1"/>
          <w:numId w:val="2"/>
        </w:numPr>
      </w:pPr>
      <w:r>
        <w:t>Header</w:t>
      </w:r>
      <w:r w:rsidR="001A44C3">
        <w:t xml:space="preserve"> +</w:t>
      </w:r>
    </w:p>
    <w:p w14:paraId="202257EA" w14:textId="77777777" w:rsidR="002C2515" w:rsidRDefault="002C2515" w:rsidP="002C2515">
      <w:pPr>
        <w:pStyle w:val="ListParagraph"/>
        <w:numPr>
          <w:ilvl w:val="2"/>
          <w:numId w:val="2"/>
        </w:numPr>
      </w:pPr>
      <w:r>
        <w:t>Charge</w:t>
      </w:r>
    </w:p>
    <w:p w14:paraId="60937EA7" w14:textId="77777777" w:rsidR="002C2515" w:rsidRDefault="002C2515" w:rsidP="002C2515">
      <w:pPr>
        <w:pStyle w:val="ListParagraph"/>
        <w:numPr>
          <w:ilvl w:val="2"/>
          <w:numId w:val="2"/>
        </w:numPr>
      </w:pPr>
      <w:r>
        <w:t>Custody Status</w:t>
      </w:r>
    </w:p>
    <w:p w14:paraId="156EB3EC" w14:textId="77777777" w:rsidR="002C2515" w:rsidRDefault="002C2515" w:rsidP="002C2515">
      <w:pPr>
        <w:pStyle w:val="ListParagraph"/>
        <w:numPr>
          <w:ilvl w:val="1"/>
          <w:numId w:val="2"/>
        </w:numPr>
      </w:pPr>
      <w:r>
        <w:t>Disposition</w:t>
      </w:r>
    </w:p>
    <w:p w14:paraId="52F923C0" w14:textId="77777777" w:rsidR="001A44C3" w:rsidRPr="001A44C3" w:rsidRDefault="001A44C3" w:rsidP="002C2515">
      <w:pPr>
        <w:pStyle w:val="ListParagraph"/>
        <w:numPr>
          <w:ilvl w:val="2"/>
          <w:numId w:val="2"/>
        </w:numPr>
        <w:rPr>
          <w:highlight w:val="red"/>
        </w:rPr>
      </w:pPr>
      <w:r w:rsidRPr="001A44C3">
        <w:rPr>
          <w:highlight w:val="red"/>
        </w:rPr>
        <w:t>Delete Disposition Record</w:t>
      </w:r>
    </w:p>
    <w:p w14:paraId="3ADD4D60" w14:textId="77777777" w:rsidR="002C2515" w:rsidRDefault="002C2515" w:rsidP="002C2515">
      <w:pPr>
        <w:pStyle w:val="ListParagraph"/>
        <w:numPr>
          <w:ilvl w:val="2"/>
          <w:numId w:val="2"/>
        </w:numPr>
      </w:pPr>
      <w:r>
        <w:t>Finding</w:t>
      </w:r>
    </w:p>
    <w:p w14:paraId="56EE206F" w14:textId="77777777" w:rsidR="002C2515" w:rsidRDefault="002C2515" w:rsidP="002C2515">
      <w:pPr>
        <w:pStyle w:val="ListParagraph"/>
        <w:numPr>
          <w:ilvl w:val="2"/>
          <w:numId w:val="2"/>
        </w:numPr>
      </w:pPr>
      <w:r>
        <w:t>Other Finding</w:t>
      </w:r>
    </w:p>
    <w:p w14:paraId="085F23E2" w14:textId="77777777" w:rsidR="00E17D1D" w:rsidRDefault="00E17D1D" w:rsidP="00E17D1D">
      <w:pPr>
        <w:pStyle w:val="ListParagraph"/>
        <w:numPr>
          <w:ilvl w:val="2"/>
          <w:numId w:val="2"/>
        </w:numPr>
      </w:pPr>
      <w:r>
        <w:t>Disposition</w:t>
      </w:r>
      <w:r w:rsidR="002C2515">
        <w:t xml:space="preserve"> Date</w:t>
      </w:r>
    </w:p>
    <w:p w14:paraId="44F05B9C" w14:textId="77777777" w:rsidR="002C2515" w:rsidRPr="00E17D1D" w:rsidRDefault="002C2515" w:rsidP="002C2515">
      <w:pPr>
        <w:pStyle w:val="ListParagraph"/>
        <w:numPr>
          <w:ilvl w:val="2"/>
          <w:numId w:val="2"/>
        </w:numPr>
        <w:rPr>
          <w:highlight w:val="red"/>
        </w:rPr>
      </w:pPr>
      <w:r w:rsidRPr="00E17D1D">
        <w:rPr>
          <w:highlight w:val="red"/>
        </w:rPr>
        <w:t>Reported to DMV</w:t>
      </w:r>
    </w:p>
    <w:p w14:paraId="53F74696" w14:textId="77777777" w:rsidR="00E17D1D" w:rsidRDefault="00E17D1D" w:rsidP="002C2515">
      <w:pPr>
        <w:pStyle w:val="ListParagraph"/>
        <w:numPr>
          <w:ilvl w:val="2"/>
          <w:numId w:val="2"/>
        </w:numPr>
      </w:pPr>
      <w:r>
        <w:t>Sentencing Date</w:t>
      </w:r>
    </w:p>
    <w:p w14:paraId="505BDD4E" w14:textId="77777777" w:rsidR="00E17D1D" w:rsidRDefault="00E17D1D" w:rsidP="002C2515">
      <w:pPr>
        <w:pStyle w:val="ListParagraph"/>
        <w:numPr>
          <w:ilvl w:val="2"/>
          <w:numId w:val="2"/>
        </w:numPr>
      </w:pPr>
      <w:r>
        <w:t>Sentencing Defer Date</w:t>
      </w:r>
    </w:p>
    <w:p w14:paraId="6F45D9FE" w14:textId="77777777" w:rsidR="00E17D1D" w:rsidRPr="00E17D1D" w:rsidRDefault="00E17D1D" w:rsidP="002C2515">
      <w:pPr>
        <w:pStyle w:val="ListParagraph"/>
        <w:numPr>
          <w:ilvl w:val="2"/>
          <w:numId w:val="2"/>
        </w:numPr>
        <w:rPr>
          <w:highlight w:val="red"/>
        </w:rPr>
      </w:pPr>
      <w:r w:rsidRPr="00E17D1D">
        <w:rPr>
          <w:highlight w:val="red"/>
        </w:rPr>
        <w:t>Disposition Reported</w:t>
      </w:r>
    </w:p>
    <w:p w14:paraId="65C8CB40" w14:textId="77777777" w:rsidR="00E17D1D" w:rsidRDefault="00E17D1D" w:rsidP="002C2515">
      <w:pPr>
        <w:pStyle w:val="ListParagraph"/>
        <w:numPr>
          <w:ilvl w:val="2"/>
          <w:numId w:val="2"/>
        </w:numPr>
      </w:pPr>
      <w:r>
        <w:t>Re</w:t>
      </w:r>
      <w:r w:rsidR="002C2515">
        <w:t>linquish</w:t>
      </w:r>
      <w:r>
        <w:t xml:space="preserve"> Jurisdiction</w:t>
      </w:r>
    </w:p>
    <w:p w14:paraId="632A3854" w14:textId="77777777" w:rsidR="002C2515" w:rsidRDefault="002C2515" w:rsidP="002C2515">
      <w:pPr>
        <w:pStyle w:val="ListParagraph"/>
        <w:numPr>
          <w:ilvl w:val="2"/>
          <w:numId w:val="2"/>
        </w:numPr>
      </w:pPr>
      <w:r>
        <w:t>Retain</w:t>
      </w:r>
      <w:r w:rsidR="00E17D1D">
        <w:t>ed</w:t>
      </w:r>
      <w:r>
        <w:t xml:space="preserve"> Jurisdiction</w:t>
      </w:r>
    </w:p>
    <w:p w14:paraId="65BFE5CD" w14:textId="77777777" w:rsidR="002C2515" w:rsidRDefault="002C2515" w:rsidP="002C2515">
      <w:pPr>
        <w:pStyle w:val="ListParagraph"/>
        <w:numPr>
          <w:ilvl w:val="2"/>
          <w:numId w:val="2"/>
        </w:numPr>
      </w:pPr>
      <w:r>
        <w:t>Days</w:t>
      </w:r>
    </w:p>
    <w:p w14:paraId="0DDFC9E9" w14:textId="77777777" w:rsidR="002C2515" w:rsidRDefault="002C2515" w:rsidP="002C2515">
      <w:pPr>
        <w:pStyle w:val="ListParagraph"/>
        <w:numPr>
          <w:ilvl w:val="2"/>
          <w:numId w:val="2"/>
        </w:numPr>
      </w:pPr>
      <w:r>
        <w:t>Alcohol Class Required</w:t>
      </w:r>
    </w:p>
    <w:p w14:paraId="5D519A5A" w14:textId="77777777" w:rsidR="002C2515" w:rsidRDefault="002C2515" w:rsidP="002C2515">
      <w:pPr>
        <w:pStyle w:val="ListParagraph"/>
        <w:numPr>
          <w:ilvl w:val="1"/>
          <w:numId w:val="2"/>
        </w:numPr>
      </w:pPr>
      <w:r>
        <w:t>Modified Disposition</w:t>
      </w:r>
    </w:p>
    <w:p w14:paraId="1E9B5D11" w14:textId="77777777" w:rsidR="00E17D1D" w:rsidRPr="00E17D1D" w:rsidRDefault="00E17D1D" w:rsidP="00E17D1D">
      <w:pPr>
        <w:pStyle w:val="ListParagraph"/>
        <w:numPr>
          <w:ilvl w:val="2"/>
          <w:numId w:val="2"/>
        </w:numPr>
        <w:rPr>
          <w:highlight w:val="red"/>
        </w:rPr>
      </w:pPr>
      <w:r w:rsidRPr="00E17D1D">
        <w:rPr>
          <w:highlight w:val="red"/>
        </w:rPr>
        <w:t>Delete modified disposition record</w:t>
      </w:r>
    </w:p>
    <w:p w14:paraId="494E1E01" w14:textId="77777777" w:rsidR="00E17D1D" w:rsidRPr="00E17D1D" w:rsidRDefault="00E17D1D" w:rsidP="00E17D1D">
      <w:pPr>
        <w:pStyle w:val="ListParagraph"/>
        <w:numPr>
          <w:ilvl w:val="2"/>
          <w:numId w:val="2"/>
        </w:numPr>
        <w:rPr>
          <w:highlight w:val="red"/>
        </w:rPr>
      </w:pPr>
      <w:r w:rsidRPr="00E17D1D">
        <w:rPr>
          <w:highlight w:val="red"/>
        </w:rPr>
        <w:t>Add new modified disposition record</w:t>
      </w:r>
    </w:p>
    <w:p w14:paraId="54E1FB7B" w14:textId="77777777" w:rsidR="002C2515" w:rsidRDefault="002C2515" w:rsidP="002C2515">
      <w:pPr>
        <w:pStyle w:val="ListParagraph"/>
        <w:numPr>
          <w:ilvl w:val="2"/>
          <w:numId w:val="2"/>
        </w:numPr>
      </w:pPr>
      <w:r>
        <w:t>Finding</w:t>
      </w:r>
    </w:p>
    <w:p w14:paraId="7C7985D5" w14:textId="77777777" w:rsidR="002C2515" w:rsidRDefault="002C2515" w:rsidP="002C2515">
      <w:pPr>
        <w:pStyle w:val="ListParagraph"/>
        <w:numPr>
          <w:ilvl w:val="2"/>
          <w:numId w:val="2"/>
        </w:numPr>
      </w:pPr>
      <w:r>
        <w:t>Other Finding</w:t>
      </w:r>
    </w:p>
    <w:p w14:paraId="5D1028A6" w14:textId="77777777" w:rsidR="00E17D1D" w:rsidRDefault="00E17D1D" w:rsidP="00E17D1D">
      <w:pPr>
        <w:pStyle w:val="ListParagraph"/>
        <w:numPr>
          <w:ilvl w:val="2"/>
          <w:numId w:val="2"/>
        </w:numPr>
      </w:pPr>
      <w:r>
        <w:t>Disposition Date</w:t>
      </w:r>
    </w:p>
    <w:p w14:paraId="4FF45447" w14:textId="77777777" w:rsidR="00E17D1D" w:rsidRPr="00E17D1D" w:rsidRDefault="00E17D1D" w:rsidP="00E17D1D">
      <w:pPr>
        <w:pStyle w:val="ListParagraph"/>
        <w:numPr>
          <w:ilvl w:val="2"/>
          <w:numId w:val="2"/>
        </w:numPr>
        <w:rPr>
          <w:highlight w:val="red"/>
        </w:rPr>
      </w:pPr>
      <w:r w:rsidRPr="00E17D1D">
        <w:rPr>
          <w:highlight w:val="red"/>
        </w:rPr>
        <w:t>Reported to DMV</w:t>
      </w:r>
    </w:p>
    <w:p w14:paraId="6B51F7D0" w14:textId="77777777" w:rsidR="00E17D1D" w:rsidRDefault="00E17D1D" w:rsidP="00E17D1D">
      <w:pPr>
        <w:pStyle w:val="ListParagraph"/>
        <w:numPr>
          <w:ilvl w:val="2"/>
          <w:numId w:val="2"/>
        </w:numPr>
      </w:pPr>
      <w:r>
        <w:t>Sentencing Date</w:t>
      </w:r>
    </w:p>
    <w:p w14:paraId="429CE677" w14:textId="77777777" w:rsidR="00E17D1D" w:rsidRDefault="00E17D1D" w:rsidP="00E17D1D">
      <w:pPr>
        <w:pStyle w:val="ListParagraph"/>
        <w:numPr>
          <w:ilvl w:val="2"/>
          <w:numId w:val="2"/>
        </w:numPr>
      </w:pPr>
      <w:r>
        <w:t>Sentencing Defer Date</w:t>
      </w:r>
    </w:p>
    <w:p w14:paraId="18423F78" w14:textId="77777777" w:rsidR="00E17D1D" w:rsidRPr="00E17D1D" w:rsidRDefault="00E17D1D" w:rsidP="00E17D1D">
      <w:pPr>
        <w:pStyle w:val="ListParagraph"/>
        <w:numPr>
          <w:ilvl w:val="2"/>
          <w:numId w:val="2"/>
        </w:numPr>
        <w:rPr>
          <w:highlight w:val="red"/>
        </w:rPr>
      </w:pPr>
      <w:r w:rsidRPr="00E17D1D">
        <w:rPr>
          <w:highlight w:val="red"/>
        </w:rPr>
        <w:t>Disposition Reported</w:t>
      </w:r>
    </w:p>
    <w:p w14:paraId="4089A913" w14:textId="77777777" w:rsidR="00E17D1D" w:rsidRDefault="00E17D1D" w:rsidP="00E17D1D">
      <w:pPr>
        <w:pStyle w:val="ListParagraph"/>
        <w:numPr>
          <w:ilvl w:val="2"/>
          <w:numId w:val="2"/>
        </w:numPr>
      </w:pPr>
      <w:r>
        <w:t>Relinquish Jurisdiction</w:t>
      </w:r>
    </w:p>
    <w:p w14:paraId="7C280681" w14:textId="77777777" w:rsidR="00E17D1D" w:rsidRDefault="00E17D1D" w:rsidP="00E17D1D">
      <w:pPr>
        <w:pStyle w:val="ListParagraph"/>
        <w:numPr>
          <w:ilvl w:val="2"/>
          <w:numId w:val="2"/>
        </w:numPr>
      </w:pPr>
      <w:r>
        <w:t>Retained Jurisdiction</w:t>
      </w:r>
    </w:p>
    <w:p w14:paraId="268E8371" w14:textId="77777777" w:rsidR="00E17D1D" w:rsidRDefault="00E17D1D" w:rsidP="00E17D1D">
      <w:pPr>
        <w:pStyle w:val="ListParagraph"/>
        <w:numPr>
          <w:ilvl w:val="2"/>
          <w:numId w:val="2"/>
        </w:numPr>
      </w:pPr>
      <w:r>
        <w:t>Days</w:t>
      </w:r>
    </w:p>
    <w:p w14:paraId="44555433" w14:textId="77777777" w:rsidR="00E17D1D" w:rsidRDefault="00E17D1D" w:rsidP="00E17D1D">
      <w:pPr>
        <w:pStyle w:val="ListParagraph"/>
        <w:numPr>
          <w:ilvl w:val="2"/>
          <w:numId w:val="2"/>
        </w:numPr>
      </w:pPr>
      <w:r>
        <w:t>Alcohol Class Required</w:t>
      </w:r>
    </w:p>
    <w:p w14:paraId="188C13AD" w14:textId="77777777" w:rsidR="002C2515" w:rsidRDefault="002C2515" w:rsidP="002C2515">
      <w:pPr>
        <w:pStyle w:val="ListParagraph"/>
        <w:numPr>
          <w:ilvl w:val="0"/>
          <w:numId w:val="2"/>
        </w:numPr>
      </w:pPr>
      <w:r>
        <w:t>Fine Fee Assessment</w:t>
      </w:r>
      <w:r w:rsidR="007749B9">
        <w:rPr>
          <w:rStyle w:val="FootnoteReference"/>
        </w:rPr>
        <w:footnoteReference w:id="10"/>
      </w:r>
    </w:p>
    <w:p w14:paraId="50DBA3F2" w14:textId="77777777" w:rsidR="00C66C54" w:rsidRDefault="002C2515" w:rsidP="00C66C54">
      <w:pPr>
        <w:pStyle w:val="ListParagraph"/>
        <w:numPr>
          <w:ilvl w:val="1"/>
          <w:numId w:val="2"/>
        </w:numPr>
      </w:pPr>
      <w:r>
        <w:t>Header</w:t>
      </w:r>
      <w:r w:rsidR="00E17D1D">
        <w:t xml:space="preserve"> +</w:t>
      </w:r>
    </w:p>
    <w:p w14:paraId="152D5B6D" w14:textId="77777777" w:rsidR="007749B9" w:rsidRDefault="007749B9" w:rsidP="007749B9">
      <w:pPr>
        <w:pStyle w:val="ListParagraph"/>
        <w:numPr>
          <w:ilvl w:val="2"/>
          <w:numId w:val="2"/>
        </w:numPr>
      </w:pPr>
      <w:r>
        <w:t>Charge</w:t>
      </w:r>
    </w:p>
    <w:p w14:paraId="08191647" w14:textId="77777777" w:rsidR="007749B9" w:rsidRDefault="007749B9" w:rsidP="007749B9">
      <w:pPr>
        <w:pStyle w:val="ListParagraph"/>
        <w:numPr>
          <w:ilvl w:val="2"/>
          <w:numId w:val="2"/>
        </w:numPr>
      </w:pPr>
      <w:r>
        <w:t>Due Date</w:t>
      </w:r>
    </w:p>
    <w:p w14:paraId="457865AE" w14:textId="77777777" w:rsidR="007749B9" w:rsidRPr="000757A9" w:rsidRDefault="007749B9" w:rsidP="007749B9">
      <w:pPr>
        <w:pStyle w:val="ListParagraph"/>
        <w:numPr>
          <w:ilvl w:val="2"/>
          <w:numId w:val="2"/>
        </w:numPr>
        <w:rPr>
          <w:highlight w:val="red"/>
        </w:rPr>
      </w:pPr>
      <w:r w:rsidRPr="000757A9">
        <w:rPr>
          <w:highlight w:val="red"/>
        </w:rPr>
        <w:t>Adjust All to Zero</w:t>
      </w:r>
    </w:p>
    <w:p w14:paraId="36E18D6B" w14:textId="77777777" w:rsidR="007749B9" w:rsidRPr="000757A9" w:rsidRDefault="007749B9" w:rsidP="007749B9">
      <w:pPr>
        <w:pStyle w:val="ListParagraph"/>
        <w:numPr>
          <w:ilvl w:val="2"/>
          <w:numId w:val="2"/>
        </w:numPr>
        <w:rPr>
          <w:highlight w:val="red"/>
        </w:rPr>
      </w:pPr>
      <w:r w:rsidRPr="000757A9">
        <w:rPr>
          <w:highlight w:val="red"/>
        </w:rPr>
        <w:t>Cost Only Fees</w:t>
      </w:r>
    </w:p>
    <w:p w14:paraId="05FB071C" w14:textId="77777777" w:rsidR="00955717" w:rsidRPr="000757A9" w:rsidRDefault="007749B9" w:rsidP="00955717">
      <w:pPr>
        <w:pStyle w:val="ListParagraph"/>
        <w:numPr>
          <w:ilvl w:val="2"/>
          <w:numId w:val="2"/>
        </w:numPr>
        <w:rPr>
          <w:highlight w:val="red"/>
        </w:rPr>
      </w:pPr>
      <w:r w:rsidRPr="000757A9">
        <w:rPr>
          <w:highlight w:val="red"/>
        </w:rPr>
        <w:lastRenderedPageBreak/>
        <w:t>Defaults Fees</w:t>
      </w:r>
    </w:p>
    <w:p w14:paraId="0A4C6A5B" w14:textId="77777777" w:rsidR="007749B9" w:rsidRDefault="007749B9" w:rsidP="00955717">
      <w:pPr>
        <w:pStyle w:val="ListParagraph"/>
        <w:numPr>
          <w:ilvl w:val="2"/>
          <w:numId w:val="2"/>
        </w:numPr>
      </w:pPr>
      <w:r>
        <w:t>Total to Assess</w:t>
      </w:r>
    </w:p>
    <w:p w14:paraId="3098ECD7" w14:textId="77777777" w:rsidR="007749B9" w:rsidRDefault="007749B9" w:rsidP="007749B9">
      <w:pPr>
        <w:pStyle w:val="ListParagraph"/>
        <w:numPr>
          <w:ilvl w:val="1"/>
          <w:numId w:val="2"/>
        </w:numPr>
      </w:pPr>
      <w:r>
        <w:t>List of Fee/Fines</w:t>
      </w:r>
    </w:p>
    <w:p w14:paraId="75C2CE64" w14:textId="77777777" w:rsidR="007749B9" w:rsidRDefault="007749B9" w:rsidP="007749B9">
      <w:pPr>
        <w:pStyle w:val="ListParagraph"/>
        <w:numPr>
          <w:ilvl w:val="2"/>
          <w:numId w:val="2"/>
        </w:numPr>
      </w:pPr>
      <w:r>
        <w:t>Priority</w:t>
      </w:r>
    </w:p>
    <w:p w14:paraId="4D74CDCF" w14:textId="77777777" w:rsidR="007749B9" w:rsidRDefault="007749B9" w:rsidP="007749B9">
      <w:pPr>
        <w:pStyle w:val="ListParagraph"/>
        <w:numPr>
          <w:ilvl w:val="2"/>
          <w:numId w:val="2"/>
        </w:numPr>
      </w:pPr>
      <w:r>
        <w:t>Description</w:t>
      </w:r>
    </w:p>
    <w:p w14:paraId="1508653B" w14:textId="77777777" w:rsidR="007749B9" w:rsidRDefault="007749B9" w:rsidP="007749B9">
      <w:pPr>
        <w:pStyle w:val="ListParagraph"/>
        <w:numPr>
          <w:ilvl w:val="2"/>
          <w:numId w:val="2"/>
        </w:numPr>
      </w:pPr>
      <w:r>
        <w:t>Original</w:t>
      </w:r>
    </w:p>
    <w:p w14:paraId="7E20328A" w14:textId="77777777" w:rsidR="007749B9" w:rsidRDefault="007749B9" w:rsidP="007749B9">
      <w:pPr>
        <w:pStyle w:val="ListParagraph"/>
        <w:numPr>
          <w:ilvl w:val="2"/>
          <w:numId w:val="2"/>
        </w:numPr>
      </w:pPr>
      <w:r>
        <w:t>Adjusted</w:t>
      </w:r>
    </w:p>
    <w:p w14:paraId="343FDB7C" w14:textId="77777777" w:rsidR="007749B9" w:rsidRDefault="007749B9" w:rsidP="007749B9">
      <w:pPr>
        <w:pStyle w:val="ListParagraph"/>
        <w:numPr>
          <w:ilvl w:val="2"/>
          <w:numId w:val="2"/>
        </w:numPr>
      </w:pPr>
      <w:r>
        <w:t>Suspended</w:t>
      </w:r>
    </w:p>
    <w:p w14:paraId="10D3E78F" w14:textId="77777777" w:rsidR="007749B9" w:rsidRDefault="007749B9" w:rsidP="007749B9">
      <w:pPr>
        <w:pStyle w:val="ListParagraph"/>
        <w:numPr>
          <w:ilvl w:val="2"/>
          <w:numId w:val="2"/>
        </w:numPr>
      </w:pPr>
      <w:r>
        <w:t>Total</w:t>
      </w:r>
    </w:p>
    <w:p w14:paraId="2C6725AD" w14:textId="77777777" w:rsidR="007749B9" w:rsidRDefault="007749B9" w:rsidP="007749B9">
      <w:pPr>
        <w:pStyle w:val="ListParagraph"/>
        <w:numPr>
          <w:ilvl w:val="2"/>
          <w:numId w:val="2"/>
        </w:numPr>
      </w:pPr>
      <w:r>
        <w:t>Paid</w:t>
      </w:r>
    </w:p>
    <w:p w14:paraId="0C1D37B1" w14:textId="77777777" w:rsidR="007749B9" w:rsidRDefault="007749B9" w:rsidP="007749B9">
      <w:pPr>
        <w:pStyle w:val="ListParagraph"/>
        <w:numPr>
          <w:ilvl w:val="2"/>
          <w:numId w:val="2"/>
        </w:numPr>
      </w:pPr>
      <w:r>
        <w:t>Balance</w:t>
      </w:r>
      <w:r w:rsidR="000757A9">
        <w:rPr>
          <w:rStyle w:val="FootnoteReference"/>
        </w:rPr>
        <w:footnoteReference w:id="11"/>
      </w:r>
    </w:p>
    <w:p w14:paraId="57EE2C9C" w14:textId="77777777" w:rsidR="007749B9" w:rsidRDefault="007749B9" w:rsidP="007749B9">
      <w:pPr>
        <w:pStyle w:val="ListParagraph"/>
        <w:ind w:left="2160"/>
      </w:pPr>
    </w:p>
    <w:p w14:paraId="6732360F" w14:textId="77777777" w:rsidR="007749B9" w:rsidRDefault="007749B9" w:rsidP="007749B9">
      <w:pPr>
        <w:pStyle w:val="ListParagraph"/>
        <w:numPr>
          <w:ilvl w:val="0"/>
          <w:numId w:val="2"/>
        </w:numPr>
      </w:pPr>
      <w:r>
        <w:t>Hearing Summary</w:t>
      </w:r>
    </w:p>
    <w:p w14:paraId="0C50D20B" w14:textId="77777777" w:rsidR="007749B9" w:rsidRDefault="007749B9" w:rsidP="007749B9">
      <w:pPr>
        <w:pStyle w:val="ListParagraph"/>
        <w:numPr>
          <w:ilvl w:val="1"/>
          <w:numId w:val="2"/>
        </w:numPr>
      </w:pPr>
      <w:r>
        <w:t>Header</w:t>
      </w:r>
    </w:p>
    <w:p w14:paraId="13969563" w14:textId="77777777" w:rsidR="007749B9" w:rsidRDefault="007749B9" w:rsidP="007749B9">
      <w:pPr>
        <w:pStyle w:val="ListParagraph"/>
        <w:numPr>
          <w:ilvl w:val="1"/>
          <w:numId w:val="2"/>
        </w:numPr>
      </w:pPr>
      <w:r>
        <w:t>List of hearings</w:t>
      </w:r>
    </w:p>
    <w:p w14:paraId="12EDC2F2" w14:textId="77777777" w:rsidR="007749B9" w:rsidRDefault="007749B9" w:rsidP="007749B9">
      <w:pPr>
        <w:pStyle w:val="ListParagraph"/>
        <w:numPr>
          <w:ilvl w:val="2"/>
          <w:numId w:val="2"/>
        </w:numPr>
      </w:pPr>
      <w:r>
        <w:t>Hearing Type</w:t>
      </w:r>
    </w:p>
    <w:p w14:paraId="465C786F" w14:textId="77777777" w:rsidR="007749B9" w:rsidRDefault="007749B9" w:rsidP="007749B9">
      <w:pPr>
        <w:pStyle w:val="ListParagraph"/>
        <w:numPr>
          <w:ilvl w:val="2"/>
          <w:numId w:val="2"/>
        </w:numPr>
      </w:pPr>
      <w:r>
        <w:t>Judge</w:t>
      </w:r>
    </w:p>
    <w:p w14:paraId="64850ED7" w14:textId="77777777" w:rsidR="007749B9" w:rsidRDefault="007749B9" w:rsidP="007749B9">
      <w:pPr>
        <w:pStyle w:val="ListParagraph"/>
        <w:numPr>
          <w:ilvl w:val="2"/>
          <w:numId w:val="2"/>
        </w:numPr>
      </w:pPr>
      <w:r>
        <w:t>Courtroom</w:t>
      </w:r>
    </w:p>
    <w:p w14:paraId="5F974A1C" w14:textId="77777777" w:rsidR="007749B9" w:rsidRDefault="007749B9" w:rsidP="007749B9">
      <w:pPr>
        <w:pStyle w:val="ListParagraph"/>
        <w:numPr>
          <w:ilvl w:val="2"/>
          <w:numId w:val="2"/>
        </w:numPr>
      </w:pPr>
      <w:r>
        <w:t>Start date and time</w:t>
      </w:r>
    </w:p>
    <w:p w14:paraId="4A03059D" w14:textId="77777777" w:rsidR="007749B9" w:rsidRDefault="007749B9" w:rsidP="007749B9">
      <w:pPr>
        <w:pStyle w:val="ListParagraph"/>
        <w:numPr>
          <w:ilvl w:val="2"/>
          <w:numId w:val="2"/>
        </w:numPr>
      </w:pPr>
      <w:r>
        <w:t>Participants (dropdown</w:t>
      </w:r>
      <w:r w:rsidR="000757A9">
        <w:t xml:space="preserve"> list</w:t>
      </w:r>
      <w:r>
        <w:t>)</w:t>
      </w:r>
    </w:p>
    <w:p w14:paraId="70FB3205" w14:textId="77777777" w:rsidR="007749B9" w:rsidRDefault="007749B9" w:rsidP="007749B9">
      <w:pPr>
        <w:pStyle w:val="ListParagraph"/>
        <w:numPr>
          <w:ilvl w:val="2"/>
          <w:numId w:val="2"/>
        </w:numPr>
      </w:pPr>
      <w:r>
        <w:t>Officers (dropdown</w:t>
      </w:r>
      <w:r w:rsidR="000757A9">
        <w:t xml:space="preserve"> list</w:t>
      </w:r>
      <w:r>
        <w:t>)</w:t>
      </w:r>
      <w:r w:rsidR="000757A9">
        <w:rPr>
          <w:rStyle w:val="FootnoteReference"/>
        </w:rPr>
        <w:footnoteReference w:id="12"/>
      </w:r>
    </w:p>
    <w:p w14:paraId="6FBAEFC9" w14:textId="77777777" w:rsidR="007749B9" w:rsidRDefault="007749B9" w:rsidP="007749B9">
      <w:pPr>
        <w:pStyle w:val="ListParagraph"/>
        <w:ind w:left="2160"/>
      </w:pPr>
    </w:p>
    <w:p w14:paraId="718DE987" w14:textId="77777777" w:rsidR="007749B9" w:rsidRPr="000757A9" w:rsidRDefault="007749B9" w:rsidP="007749B9">
      <w:pPr>
        <w:pStyle w:val="ListParagraph"/>
        <w:numPr>
          <w:ilvl w:val="0"/>
          <w:numId w:val="2"/>
        </w:numPr>
        <w:rPr>
          <w:highlight w:val="red"/>
        </w:rPr>
      </w:pPr>
      <w:r w:rsidRPr="000757A9">
        <w:rPr>
          <w:highlight w:val="red"/>
        </w:rPr>
        <w:t>Calendar Hearing</w:t>
      </w:r>
      <w:r w:rsidR="00AF06DC" w:rsidRPr="000757A9">
        <w:rPr>
          <w:highlight w:val="red"/>
        </w:rPr>
        <w:t xml:space="preserve"> </w:t>
      </w:r>
      <w:proofErr w:type="gramStart"/>
      <w:r w:rsidR="00AF06DC" w:rsidRPr="000757A9">
        <w:rPr>
          <w:b/>
          <w:highlight w:val="red"/>
        </w:rPr>
        <w:t>Don’t</w:t>
      </w:r>
      <w:proofErr w:type="gramEnd"/>
      <w:r w:rsidR="00AF06DC" w:rsidRPr="000757A9">
        <w:rPr>
          <w:b/>
          <w:highlight w:val="red"/>
        </w:rPr>
        <w:t xml:space="preserve"> need this screen.  See </w:t>
      </w:r>
      <w:proofErr w:type="spellStart"/>
      <w:r w:rsidR="00AF06DC" w:rsidRPr="000757A9">
        <w:rPr>
          <w:b/>
          <w:highlight w:val="red"/>
        </w:rPr>
        <w:t>ROA</w:t>
      </w:r>
      <w:proofErr w:type="spellEnd"/>
      <w:r w:rsidR="00AF06DC" w:rsidRPr="000757A9">
        <w:rPr>
          <w:b/>
          <w:highlight w:val="red"/>
        </w:rPr>
        <w:t xml:space="preserve"> for hearing details/minute orders</w:t>
      </w:r>
    </w:p>
    <w:p w14:paraId="6C44D574" w14:textId="77777777" w:rsidR="007749B9" w:rsidRPr="000757A9" w:rsidRDefault="007749B9" w:rsidP="007749B9">
      <w:pPr>
        <w:pStyle w:val="ListParagraph"/>
        <w:numPr>
          <w:ilvl w:val="1"/>
          <w:numId w:val="2"/>
        </w:numPr>
        <w:rPr>
          <w:highlight w:val="red"/>
        </w:rPr>
      </w:pPr>
      <w:r w:rsidRPr="000757A9">
        <w:rPr>
          <w:highlight w:val="red"/>
        </w:rPr>
        <w:t>Header</w:t>
      </w:r>
    </w:p>
    <w:p w14:paraId="27BDB542" w14:textId="77777777" w:rsidR="00D51D1B" w:rsidRPr="000757A9" w:rsidRDefault="007749B9" w:rsidP="00D51D1B">
      <w:pPr>
        <w:pStyle w:val="ListParagraph"/>
        <w:numPr>
          <w:ilvl w:val="2"/>
          <w:numId w:val="2"/>
        </w:numPr>
        <w:rPr>
          <w:highlight w:val="red"/>
        </w:rPr>
      </w:pPr>
      <w:r w:rsidRPr="000757A9">
        <w:rPr>
          <w:highlight w:val="red"/>
        </w:rPr>
        <w:t>Case</w:t>
      </w:r>
      <w:r w:rsidR="00D51D1B" w:rsidRPr="000757A9">
        <w:rPr>
          <w:highlight w:val="red"/>
        </w:rPr>
        <w:t xml:space="preserve"> Number</w:t>
      </w:r>
    </w:p>
    <w:p w14:paraId="33DF7108" w14:textId="77777777" w:rsidR="00D51D1B" w:rsidRPr="000757A9" w:rsidRDefault="00D51D1B" w:rsidP="00D51D1B">
      <w:pPr>
        <w:pStyle w:val="ListParagraph"/>
        <w:numPr>
          <w:ilvl w:val="2"/>
          <w:numId w:val="2"/>
        </w:numPr>
        <w:rPr>
          <w:highlight w:val="red"/>
        </w:rPr>
      </w:pPr>
      <w:r w:rsidRPr="000757A9">
        <w:rPr>
          <w:highlight w:val="red"/>
        </w:rPr>
        <w:t>Style/Caption</w:t>
      </w:r>
    </w:p>
    <w:p w14:paraId="1E000165" w14:textId="77777777" w:rsidR="00D51D1B" w:rsidRPr="000757A9" w:rsidRDefault="00D51D1B" w:rsidP="00D51D1B">
      <w:pPr>
        <w:pStyle w:val="ListParagraph"/>
        <w:numPr>
          <w:ilvl w:val="2"/>
          <w:numId w:val="2"/>
        </w:numPr>
        <w:rPr>
          <w:highlight w:val="red"/>
        </w:rPr>
      </w:pPr>
      <w:r w:rsidRPr="000757A9">
        <w:rPr>
          <w:highlight w:val="red"/>
        </w:rPr>
        <w:t>Case Status</w:t>
      </w:r>
    </w:p>
    <w:p w14:paraId="01425018" w14:textId="77777777" w:rsidR="00D51D1B" w:rsidRPr="000757A9" w:rsidRDefault="00D51D1B" w:rsidP="00D51D1B">
      <w:pPr>
        <w:pStyle w:val="ListParagraph"/>
        <w:numPr>
          <w:ilvl w:val="1"/>
          <w:numId w:val="2"/>
        </w:numPr>
        <w:rPr>
          <w:highlight w:val="red"/>
        </w:rPr>
      </w:pPr>
      <w:r w:rsidRPr="000757A9">
        <w:rPr>
          <w:highlight w:val="red"/>
        </w:rPr>
        <w:t>Calendar Hearing (detail)</w:t>
      </w:r>
    </w:p>
    <w:p w14:paraId="6807585F" w14:textId="77777777" w:rsidR="00D51D1B" w:rsidRPr="000757A9" w:rsidRDefault="00D51D1B" w:rsidP="00D51D1B">
      <w:pPr>
        <w:pStyle w:val="ListParagraph"/>
        <w:numPr>
          <w:ilvl w:val="2"/>
          <w:numId w:val="2"/>
        </w:numPr>
        <w:rPr>
          <w:highlight w:val="red"/>
        </w:rPr>
      </w:pPr>
      <w:r w:rsidRPr="000757A9">
        <w:rPr>
          <w:highlight w:val="red"/>
        </w:rPr>
        <w:t>Participants</w:t>
      </w:r>
    </w:p>
    <w:p w14:paraId="7CD6226E" w14:textId="77777777" w:rsidR="00D51D1B" w:rsidRPr="000757A9" w:rsidRDefault="00D51D1B" w:rsidP="00D51D1B">
      <w:pPr>
        <w:pStyle w:val="ListParagraph"/>
        <w:numPr>
          <w:ilvl w:val="2"/>
          <w:numId w:val="2"/>
        </w:numPr>
        <w:rPr>
          <w:highlight w:val="red"/>
        </w:rPr>
      </w:pPr>
      <w:r w:rsidRPr="000757A9">
        <w:rPr>
          <w:highlight w:val="red"/>
        </w:rPr>
        <w:t>Hearing Type</w:t>
      </w:r>
    </w:p>
    <w:p w14:paraId="3DF3CD2C" w14:textId="77777777" w:rsidR="00D51D1B" w:rsidRPr="000757A9" w:rsidRDefault="00D51D1B" w:rsidP="00D51D1B">
      <w:pPr>
        <w:pStyle w:val="ListParagraph"/>
        <w:numPr>
          <w:ilvl w:val="2"/>
          <w:numId w:val="2"/>
        </w:numPr>
        <w:rPr>
          <w:highlight w:val="red"/>
        </w:rPr>
      </w:pPr>
      <w:r w:rsidRPr="000757A9">
        <w:rPr>
          <w:highlight w:val="red"/>
        </w:rPr>
        <w:t>Judge</w:t>
      </w:r>
    </w:p>
    <w:p w14:paraId="4D12EA86" w14:textId="77777777" w:rsidR="00D51D1B" w:rsidRPr="000757A9" w:rsidRDefault="00D51D1B" w:rsidP="00D51D1B">
      <w:pPr>
        <w:pStyle w:val="ListParagraph"/>
        <w:numPr>
          <w:ilvl w:val="2"/>
          <w:numId w:val="2"/>
        </w:numPr>
        <w:rPr>
          <w:highlight w:val="red"/>
        </w:rPr>
      </w:pPr>
      <w:r w:rsidRPr="000757A9">
        <w:rPr>
          <w:highlight w:val="red"/>
        </w:rPr>
        <w:t>Courtroom</w:t>
      </w:r>
    </w:p>
    <w:p w14:paraId="69BBF2D7" w14:textId="77777777" w:rsidR="00D51D1B" w:rsidRPr="000757A9" w:rsidRDefault="00D51D1B" w:rsidP="00D51D1B">
      <w:pPr>
        <w:pStyle w:val="ListParagraph"/>
        <w:numPr>
          <w:ilvl w:val="2"/>
          <w:numId w:val="2"/>
        </w:numPr>
        <w:rPr>
          <w:highlight w:val="red"/>
        </w:rPr>
      </w:pPr>
      <w:r w:rsidRPr="000757A9">
        <w:rPr>
          <w:highlight w:val="red"/>
        </w:rPr>
        <w:t>Docket Type</w:t>
      </w:r>
    </w:p>
    <w:p w14:paraId="6A600BFA" w14:textId="77777777" w:rsidR="00D51D1B" w:rsidRPr="000757A9" w:rsidRDefault="00D51D1B" w:rsidP="00D51D1B">
      <w:pPr>
        <w:pStyle w:val="ListParagraph"/>
        <w:numPr>
          <w:ilvl w:val="2"/>
          <w:numId w:val="2"/>
        </w:numPr>
        <w:rPr>
          <w:highlight w:val="red"/>
        </w:rPr>
      </w:pPr>
      <w:r w:rsidRPr="000757A9">
        <w:rPr>
          <w:highlight w:val="red"/>
        </w:rPr>
        <w:t>Start date/time</w:t>
      </w:r>
    </w:p>
    <w:p w14:paraId="01B868EA" w14:textId="77777777" w:rsidR="00D51D1B" w:rsidRPr="000757A9" w:rsidRDefault="00D51D1B" w:rsidP="00D51D1B">
      <w:pPr>
        <w:pStyle w:val="ListParagraph"/>
        <w:numPr>
          <w:ilvl w:val="2"/>
          <w:numId w:val="2"/>
        </w:numPr>
        <w:rPr>
          <w:highlight w:val="red"/>
        </w:rPr>
      </w:pPr>
      <w:r w:rsidRPr="000757A9">
        <w:rPr>
          <w:highlight w:val="red"/>
        </w:rPr>
        <w:t>End date/time</w:t>
      </w:r>
    </w:p>
    <w:p w14:paraId="1A9D8C7C" w14:textId="77777777" w:rsidR="00D51D1B" w:rsidRPr="000757A9" w:rsidRDefault="00D51D1B" w:rsidP="00D51D1B">
      <w:pPr>
        <w:pStyle w:val="ListParagraph"/>
        <w:numPr>
          <w:ilvl w:val="2"/>
          <w:numId w:val="2"/>
        </w:numPr>
        <w:rPr>
          <w:highlight w:val="red"/>
        </w:rPr>
      </w:pPr>
      <w:r w:rsidRPr="000757A9">
        <w:rPr>
          <w:highlight w:val="red"/>
        </w:rPr>
        <w:t>Duration</w:t>
      </w:r>
    </w:p>
    <w:p w14:paraId="292342B9" w14:textId="77777777" w:rsidR="00D51D1B" w:rsidRPr="000757A9" w:rsidRDefault="00D51D1B" w:rsidP="00D51D1B">
      <w:pPr>
        <w:pStyle w:val="ListParagraph"/>
        <w:numPr>
          <w:ilvl w:val="2"/>
          <w:numId w:val="2"/>
        </w:numPr>
        <w:rPr>
          <w:highlight w:val="red"/>
        </w:rPr>
      </w:pPr>
      <w:r w:rsidRPr="000757A9">
        <w:rPr>
          <w:highlight w:val="red"/>
        </w:rPr>
        <w:t>Result</w:t>
      </w:r>
    </w:p>
    <w:p w14:paraId="48C37D3C" w14:textId="77777777" w:rsidR="00D51D1B" w:rsidRPr="000757A9" w:rsidRDefault="00D51D1B" w:rsidP="00D51D1B">
      <w:pPr>
        <w:pStyle w:val="ListParagraph"/>
        <w:numPr>
          <w:ilvl w:val="2"/>
          <w:numId w:val="2"/>
        </w:numPr>
        <w:rPr>
          <w:highlight w:val="red"/>
        </w:rPr>
      </w:pPr>
      <w:r w:rsidRPr="000757A9">
        <w:rPr>
          <w:highlight w:val="red"/>
        </w:rPr>
        <w:t>Continuance Reason</w:t>
      </w:r>
    </w:p>
    <w:p w14:paraId="0EA85253" w14:textId="77777777" w:rsidR="00D51D1B" w:rsidRPr="000757A9" w:rsidRDefault="00D51D1B" w:rsidP="00D51D1B">
      <w:pPr>
        <w:pStyle w:val="ListParagraph"/>
        <w:numPr>
          <w:ilvl w:val="2"/>
          <w:numId w:val="2"/>
        </w:numPr>
        <w:rPr>
          <w:highlight w:val="red"/>
        </w:rPr>
      </w:pPr>
      <w:r w:rsidRPr="000757A9">
        <w:rPr>
          <w:highlight w:val="red"/>
        </w:rPr>
        <w:t>Comment</w:t>
      </w:r>
    </w:p>
    <w:p w14:paraId="6A6AE05D" w14:textId="77777777" w:rsidR="00D51D1B" w:rsidRPr="000757A9" w:rsidRDefault="00D51D1B" w:rsidP="00D51D1B">
      <w:pPr>
        <w:pStyle w:val="ListParagraph"/>
        <w:numPr>
          <w:ilvl w:val="2"/>
          <w:numId w:val="2"/>
        </w:numPr>
        <w:rPr>
          <w:highlight w:val="red"/>
        </w:rPr>
      </w:pPr>
      <w:r w:rsidRPr="000757A9">
        <w:rPr>
          <w:highlight w:val="red"/>
        </w:rPr>
        <w:lastRenderedPageBreak/>
        <w:t>Batch Print</w:t>
      </w:r>
    </w:p>
    <w:p w14:paraId="212E420E" w14:textId="77777777" w:rsidR="00D51D1B" w:rsidRDefault="00D51D1B" w:rsidP="00D51D1B">
      <w:pPr>
        <w:pStyle w:val="ListParagraph"/>
        <w:ind w:left="2160"/>
      </w:pPr>
    </w:p>
    <w:p w14:paraId="06A8C6A4" w14:textId="77777777" w:rsidR="00D51D1B" w:rsidRDefault="00D51D1B" w:rsidP="00D51D1B">
      <w:pPr>
        <w:pStyle w:val="ListParagraph"/>
        <w:numPr>
          <w:ilvl w:val="0"/>
          <w:numId w:val="2"/>
        </w:numPr>
      </w:pPr>
      <w:r>
        <w:t>Other Sentence Summary</w:t>
      </w:r>
    </w:p>
    <w:p w14:paraId="13D933DC" w14:textId="77777777" w:rsidR="00D51D1B" w:rsidRDefault="00D51D1B" w:rsidP="00D51D1B">
      <w:pPr>
        <w:pStyle w:val="ListParagraph"/>
        <w:numPr>
          <w:ilvl w:val="1"/>
          <w:numId w:val="2"/>
        </w:numPr>
      </w:pPr>
      <w:r>
        <w:t>Header</w:t>
      </w:r>
    </w:p>
    <w:p w14:paraId="0EA72DD5" w14:textId="77777777" w:rsidR="00D51D1B" w:rsidRDefault="00D51D1B" w:rsidP="00D51D1B">
      <w:pPr>
        <w:pStyle w:val="ListParagraph"/>
        <w:numPr>
          <w:ilvl w:val="2"/>
          <w:numId w:val="2"/>
        </w:numPr>
      </w:pPr>
      <w:r>
        <w:t>Case Number</w:t>
      </w:r>
    </w:p>
    <w:p w14:paraId="3E95EC9E" w14:textId="77777777" w:rsidR="00D51D1B" w:rsidRDefault="00D51D1B" w:rsidP="00D51D1B">
      <w:pPr>
        <w:pStyle w:val="ListParagraph"/>
        <w:numPr>
          <w:ilvl w:val="2"/>
          <w:numId w:val="2"/>
        </w:numPr>
      </w:pPr>
      <w:r>
        <w:t>Style/Caption</w:t>
      </w:r>
    </w:p>
    <w:p w14:paraId="18A331A2" w14:textId="77777777" w:rsidR="00D51D1B" w:rsidRDefault="00D51D1B" w:rsidP="00D51D1B">
      <w:pPr>
        <w:pStyle w:val="ListParagraph"/>
        <w:numPr>
          <w:ilvl w:val="2"/>
          <w:numId w:val="2"/>
        </w:numPr>
      </w:pPr>
      <w:r>
        <w:t>Case Status</w:t>
      </w:r>
    </w:p>
    <w:p w14:paraId="47B3CB39" w14:textId="77777777" w:rsidR="00D51D1B" w:rsidRDefault="00D51D1B" w:rsidP="00D51D1B">
      <w:pPr>
        <w:pStyle w:val="ListParagraph"/>
        <w:numPr>
          <w:ilvl w:val="1"/>
          <w:numId w:val="2"/>
        </w:numPr>
      </w:pPr>
      <w:r>
        <w:t>Defendant</w:t>
      </w:r>
    </w:p>
    <w:p w14:paraId="57882C76" w14:textId="77777777" w:rsidR="00D51D1B" w:rsidRDefault="00D51D1B" w:rsidP="00D51D1B">
      <w:pPr>
        <w:pStyle w:val="ListParagraph"/>
        <w:numPr>
          <w:ilvl w:val="1"/>
          <w:numId w:val="2"/>
        </w:numPr>
      </w:pPr>
      <w:r>
        <w:t>Charge</w:t>
      </w:r>
    </w:p>
    <w:p w14:paraId="1E1E9425" w14:textId="77777777" w:rsidR="00D51D1B" w:rsidRDefault="00D51D1B" w:rsidP="00D51D1B">
      <w:pPr>
        <w:pStyle w:val="ListParagraph"/>
        <w:numPr>
          <w:ilvl w:val="1"/>
          <w:numId w:val="2"/>
        </w:numPr>
      </w:pPr>
      <w:r>
        <w:t>List of Other Sentences</w:t>
      </w:r>
      <w:r>
        <w:rPr>
          <w:rStyle w:val="FootnoteReference"/>
        </w:rPr>
        <w:footnoteReference w:id="13"/>
      </w:r>
    </w:p>
    <w:p w14:paraId="16260ACA" w14:textId="77777777" w:rsidR="00D51D1B" w:rsidRDefault="00D51D1B" w:rsidP="00D51D1B">
      <w:pPr>
        <w:pStyle w:val="ListParagraph"/>
        <w:numPr>
          <w:ilvl w:val="2"/>
          <w:numId w:val="2"/>
        </w:numPr>
      </w:pPr>
      <w:r>
        <w:t>Program</w:t>
      </w:r>
    </w:p>
    <w:p w14:paraId="4C789577" w14:textId="77777777" w:rsidR="00D51D1B" w:rsidRDefault="00D51D1B" w:rsidP="00D51D1B">
      <w:pPr>
        <w:pStyle w:val="ListParagraph"/>
        <w:numPr>
          <w:ilvl w:val="2"/>
          <w:numId w:val="2"/>
        </w:numPr>
      </w:pPr>
      <w:r>
        <w:t>Complete by</w:t>
      </w:r>
    </w:p>
    <w:p w14:paraId="490AC4E8" w14:textId="77777777" w:rsidR="00360CB0" w:rsidRDefault="00360CB0" w:rsidP="00D51D1B">
      <w:pPr>
        <w:pStyle w:val="ListParagraph"/>
        <w:numPr>
          <w:ilvl w:val="2"/>
          <w:numId w:val="2"/>
        </w:numPr>
      </w:pPr>
      <w:r>
        <w:t>Hours assigned</w:t>
      </w:r>
    </w:p>
    <w:p w14:paraId="3D30C77B" w14:textId="77777777" w:rsidR="00D51D1B" w:rsidRDefault="00D51D1B" w:rsidP="00D51D1B">
      <w:pPr>
        <w:pStyle w:val="ListParagraph"/>
        <w:numPr>
          <w:ilvl w:val="2"/>
          <w:numId w:val="2"/>
        </w:numPr>
      </w:pPr>
      <w:r>
        <w:t>Hours completed</w:t>
      </w:r>
    </w:p>
    <w:p w14:paraId="1361934D" w14:textId="77777777" w:rsidR="00D51D1B" w:rsidRDefault="00D51D1B" w:rsidP="00D51D1B">
      <w:pPr>
        <w:pStyle w:val="ListParagraph"/>
        <w:numPr>
          <w:ilvl w:val="2"/>
          <w:numId w:val="2"/>
        </w:numPr>
      </w:pPr>
      <w:r>
        <w:t>Disposition</w:t>
      </w:r>
      <w:r w:rsidR="00360CB0">
        <w:t xml:space="preserve"> (status)</w:t>
      </w:r>
    </w:p>
    <w:p w14:paraId="215CADBE" w14:textId="77777777" w:rsidR="00360CB0" w:rsidRDefault="00360CB0" w:rsidP="00D51D1B">
      <w:pPr>
        <w:pStyle w:val="ListParagraph"/>
        <w:numPr>
          <w:ilvl w:val="2"/>
          <w:numId w:val="2"/>
        </w:numPr>
      </w:pPr>
      <w:r>
        <w:t>Terms</w:t>
      </w:r>
    </w:p>
    <w:p w14:paraId="7B821169" w14:textId="77777777" w:rsidR="00D51D1B" w:rsidRDefault="00D51D1B" w:rsidP="00D51D1B">
      <w:pPr>
        <w:pStyle w:val="ListParagraph"/>
        <w:ind w:left="2160"/>
      </w:pPr>
    </w:p>
    <w:p w14:paraId="47E2DC9C" w14:textId="77777777" w:rsidR="00D51D1B" w:rsidRDefault="00D51D1B" w:rsidP="00D51D1B">
      <w:pPr>
        <w:pStyle w:val="ListParagraph"/>
        <w:numPr>
          <w:ilvl w:val="0"/>
          <w:numId w:val="2"/>
        </w:numPr>
      </w:pPr>
      <w:r>
        <w:t>Criminal Warrant History</w:t>
      </w:r>
    </w:p>
    <w:p w14:paraId="65362310" w14:textId="77777777" w:rsidR="00D51D1B" w:rsidRDefault="00D51D1B" w:rsidP="00D51D1B">
      <w:pPr>
        <w:pStyle w:val="ListParagraph"/>
        <w:numPr>
          <w:ilvl w:val="1"/>
          <w:numId w:val="2"/>
        </w:numPr>
      </w:pPr>
      <w:r>
        <w:t>Header</w:t>
      </w:r>
      <w:r w:rsidR="00534E6D">
        <w:t xml:space="preserve"> +</w:t>
      </w:r>
    </w:p>
    <w:p w14:paraId="68EC0735" w14:textId="77777777" w:rsidR="00D51D1B" w:rsidRDefault="00D51D1B" w:rsidP="00534E6D">
      <w:pPr>
        <w:pStyle w:val="ListParagraph"/>
        <w:numPr>
          <w:ilvl w:val="2"/>
          <w:numId w:val="2"/>
        </w:numPr>
      </w:pPr>
      <w:r>
        <w:t>Party</w:t>
      </w:r>
      <w:r w:rsidR="00534E6D">
        <w:t xml:space="preserve"> (Could this ever be for someone other than the defendant?)</w:t>
      </w:r>
    </w:p>
    <w:p w14:paraId="41DD79C2" w14:textId="77777777" w:rsidR="00D51D1B" w:rsidRPr="00534E6D" w:rsidRDefault="00D51D1B" w:rsidP="00534E6D">
      <w:pPr>
        <w:pStyle w:val="ListParagraph"/>
        <w:numPr>
          <w:ilvl w:val="2"/>
          <w:numId w:val="2"/>
        </w:numPr>
        <w:rPr>
          <w:highlight w:val="red"/>
        </w:rPr>
      </w:pPr>
      <w:r w:rsidRPr="00534E6D">
        <w:rPr>
          <w:highlight w:val="red"/>
        </w:rPr>
        <w:t>Warrant Type</w:t>
      </w:r>
    </w:p>
    <w:p w14:paraId="6894EAD4" w14:textId="77777777" w:rsidR="00D51D1B" w:rsidRDefault="00D51D1B" w:rsidP="00D51D1B">
      <w:pPr>
        <w:pStyle w:val="ListParagraph"/>
        <w:numPr>
          <w:ilvl w:val="1"/>
          <w:numId w:val="2"/>
        </w:numPr>
      </w:pPr>
      <w:r>
        <w:t>List of warrants</w:t>
      </w:r>
    </w:p>
    <w:p w14:paraId="3401C1AD" w14:textId="77777777" w:rsidR="00D51D1B" w:rsidRDefault="00D51D1B" w:rsidP="00D51D1B">
      <w:pPr>
        <w:pStyle w:val="ListParagraph"/>
        <w:numPr>
          <w:ilvl w:val="2"/>
          <w:numId w:val="2"/>
        </w:numPr>
      </w:pPr>
      <w:r>
        <w:t>Type</w:t>
      </w:r>
    </w:p>
    <w:p w14:paraId="426FCA96" w14:textId="77777777" w:rsidR="00D51D1B" w:rsidRDefault="00D51D1B" w:rsidP="00D51D1B">
      <w:pPr>
        <w:pStyle w:val="ListParagraph"/>
        <w:numPr>
          <w:ilvl w:val="2"/>
          <w:numId w:val="2"/>
        </w:numPr>
      </w:pPr>
      <w:r>
        <w:t>Status</w:t>
      </w:r>
    </w:p>
    <w:p w14:paraId="55BBB3EF" w14:textId="77777777" w:rsidR="00D51D1B" w:rsidRDefault="00D51D1B" w:rsidP="00D51D1B">
      <w:pPr>
        <w:pStyle w:val="ListParagraph"/>
        <w:numPr>
          <w:ilvl w:val="2"/>
          <w:numId w:val="2"/>
        </w:numPr>
      </w:pPr>
      <w:r>
        <w:t>Status Date</w:t>
      </w:r>
    </w:p>
    <w:p w14:paraId="1CF2B0B1" w14:textId="77777777" w:rsidR="00D51D1B" w:rsidRDefault="00D51D1B" w:rsidP="00D51D1B">
      <w:pPr>
        <w:pStyle w:val="ListParagraph"/>
        <w:numPr>
          <w:ilvl w:val="2"/>
          <w:numId w:val="2"/>
        </w:numPr>
      </w:pPr>
      <w:r>
        <w:t>Issue Date</w:t>
      </w:r>
    </w:p>
    <w:p w14:paraId="25713A1D" w14:textId="77777777" w:rsidR="00D51D1B" w:rsidRDefault="00D51D1B" w:rsidP="00D51D1B">
      <w:pPr>
        <w:pStyle w:val="ListParagraph"/>
        <w:numPr>
          <w:ilvl w:val="2"/>
          <w:numId w:val="2"/>
        </w:numPr>
      </w:pPr>
      <w:r>
        <w:t>Warrant Number</w:t>
      </w:r>
    </w:p>
    <w:p w14:paraId="03CF2CC7" w14:textId="77777777" w:rsidR="00D51D1B" w:rsidRDefault="00D51D1B" w:rsidP="00D51D1B">
      <w:pPr>
        <w:pStyle w:val="ListParagraph"/>
        <w:numPr>
          <w:ilvl w:val="2"/>
          <w:numId w:val="2"/>
        </w:numPr>
      </w:pPr>
      <w:r>
        <w:t>Total Bond</w:t>
      </w:r>
    </w:p>
    <w:p w14:paraId="3DF57149" w14:textId="77777777" w:rsidR="00D51D1B" w:rsidRDefault="00D51D1B" w:rsidP="00D51D1B">
      <w:pPr>
        <w:pStyle w:val="ListParagraph"/>
        <w:ind w:left="2160"/>
      </w:pPr>
    </w:p>
    <w:p w14:paraId="0C07D0B2" w14:textId="77777777" w:rsidR="00D51D1B" w:rsidRDefault="00D51D1B" w:rsidP="00D51D1B">
      <w:pPr>
        <w:pStyle w:val="ListParagraph"/>
        <w:numPr>
          <w:ilvl w:val="0"/>
          <w:numId w:val="2"/>
        </w:numPr>
      </w:pPr>
      <w:r>
        <w:t>Criminal Warrant Detail</w:t>
      </w:r>
    </w:p>
    <w:p w14:paraId="22DDE19B" w14:textId="77777777" w:rsidR="00D51D1B" w:rsidRDefault="00D51D1B" w:rsidP="00D51D1B">
      <w:pPr>
        <w:pStyle w:val="ListParagraph"/>
        <w:numPr>
          <w:ilvl w:val="1"/>
          <w:numId w:val="2"/>
        </w:numPr>
      </w:pPr>
      <w:r>
        <w:t>Header</w:t>
      </w:r>
    </w:p>
    <w:p w14:paraId="3524BFD7" w14:textId="77777777" w:rsidR="003629B1" w:rsidRDefault="003629B1" w:rsidP="00D51D1B">
      <w:pPr>
        <w:pStyle w:val="ListParagraph"/>
        <w:numPr>
          <w:ilvl w:val="1"/>
          <w:numId w:val="2"/>
        </w:numPr>
      </w:pPr>
      <w:r>
        <w:t>Warrant Detail</w:t>
      </w:r>
    </w:p>
    <w:p w14:paraId="5DE06E59" w14:textId="77777777" w:rsidR="00D51D1B" w:rsidRDefault="00D51D1B" w:rsidP="003629B1">
      <w:pPr>
        <w:pStyle w:val="ListParagraph"/>
        <w:numPr>
          <w:ilvl w:val="2"/>
          <w:numId w:val="2"/>
        </w:numPr>
      </w:pPr>
      <w:r>
        <w:t>Party</w:t>
      </w:r>
    </w:p>
    <w:p w14:paraId="05F644F8" w14:textId="77777777" w:rsidR="003629B1" w:rsidRDefault="003629B1" w:rsidP="003629B1">
      <w:pPr>
        <w:pStyle w:val="ListParagraph"/>
        <w:numPr>
          <w:ilvl w:val="2"/>
          <w:numId w:val="2"/>
        </w:numPr>
      </w:pPr>
      <w:r>
        <w:t>Warrant Number</w:t>
      </w:r>
    </w:p>
    <w:p w14:paraId="53C0A281" w14:textId="77777777" w:rsidR="003629B1" w:rsidRDefault="003629B1" w:rsidP="003629B1">
      <w:pPr>
        <w:pStyle w:val="ListParagraph"/>
        <w:numPr>
          <w:ilvl w:val="2"/>
          <w:numId w:val="2"/>
        </w:numPr>
      </w:pPr>
      <w:r>
        <w:t>Process Status</w:t>
      </w:r>
    </w:p>
    <w:p w14:paraId="2027027C" w14:textId="77777777" w:rsidR="003629B1" w:rsidRDefault="003629B1" w:rsidP="003629B1">
      <w:pPr>
        <w:pStyle w:val="ListParagraph"/>
        <w:numPr>
          <w:ilvl w:val="2"/>
          <w:numId w:val="2"/>
        </w:numPr>
      </w:pPr>
      <w:r>
        <w:t>Status Date</w:t>
      </w:r>
    </w:p>
    <w:p w14:paraId="13971DCD" w14:textId="77777777" w:rsidR="003629B1" w:rsidRDefault="003629B1" w:rsidP="003629B1">
      <w:pPr>
        <w:pStyle w:val="ListParagraph"/>
        <w:numPr>
          <w:ilvl w:val="2"/>
          <w:numId w:val="2"/>
        </w:numPr>
      </w:pPr>
      <w:r>
        <w:t>Issue Date</w:t>
      </w:r>
    </w:p>
    <w:p w14:paraId="275EF147" w14:textId="77777777" w:rsidR="003629B1" w:rsidRDefault="003629B1" w:rsidP="003629B1">
      <w:pPr>
        <w:pStyle w:val="ListParagraph"/>
        <w:numPr>
          <w:ilvl w:val="2"/>
          <w:numId w:val="2"/>
        </w:numPr>
      </w:pPr>
      <w:r>
        <w:t>Assigned To</w:t>
      </w:r>
    </w:p>
    <w:p w14:paraId="005B064A" w14:textId="77777777" w:rsidR="003629B1" w:rsidRDefault="003629B1" w:rsidP="003629B1">
      <w:pPr>
        <w:pStyle w:val="ListParagraph"/>
        <w:numPr>
          <w:ilvl w:val="2"/>
          <w:numId w:val="2"/>
        </w:numPr>
      </w:pPr>
      <w:r>
        <w:t>Review Date</w:t>
      </w:r>
    </w:p>
    <w:p w14:paraId="3F0D0206" w14:textId="77777777" w:rsidR="003629B1" w:rsidRDefault="003629B1" w:rsidP="003629B1">
      <w:pPr>
        <w:pStyle w:val="ListParagraph"/>
        <w:numPr>
          <w:ilvl w:val="2"/>
          <w:numId w:val="2"/>
        </w:numPr>
      </w:pPr>
      <w:r>
        <w:lastRenderedPageBreak/>
        <w:t>Recall Date</w:t>
      </w:r>
    </w:p>
    <w:p w14:paraId="71138269" w14:textId="77777777" w:rsidR="003629B1" w:rsidRDefault="003629B1" w:rsidP="003629B1">
      <w:pPr>
        <w:pStyle w:val="ListParagraph"/>
        <w:numPr>
          <w:ilvl w:val="2"/>
          <w:numId w:val="2"/>
        </w:numPr>
      </w:pPr>
      <w:r>
        <w:t>Service Date</w:t>
      </w:r>
    </w:p>
    <w:p w14:paraId="147EE365" w14:textId="77777777" w:rsidR="003629B1" w:rsidRDefault="003629B1" w:rsidP="003629B1">
      <w:pPr>
        <w:pStyle w:val="ListParagraph"/>
        <w:numPr>
          <w:ilvl w:val="2"/>
          <w:numId w:val="2"/>
        </w:numPr>
      </w:pPr>
      <w:r>
        <w:t>Failure Type</w:t>
      </w:r>
      <w:r w:rsidR="00534E6D">
        <w:t xml:space="preserve"> (Should this be Warrant Type?)</w:t>
      </w:r>
    </w:p>
    <w:p w14:paraId="62E646DF" w14:textId="77777777" w:rsidR="003629B1" w:rsidRDefault="003629B1" w:rsidP="003629B1">
      <w:pPr>
        <w:pStyle w:val="ListParagraph"/>
        <w:numPr>
          <w:ilvl w:val="2"/>
          <w:numId w:val="2"/>
        </w:numPr>
      </w:pPr>
      <w:r>
        <w:t>Service By</w:t>
      </w:r>
    </w:p>
    <w:p w14:paraId="3739C728" w14:textId="77777777" w:rsidR="003629B1" w:rsidRDefault="003629B1" w:rsidP="003629B1">
      <w:pPr>
        <w:pStyle w:val="ListParagraph"/>
        <w:numPr>
          <w:ilvl w:val="2"/>
          <w:numId w:val="2"/>
        </w:numPr>
      </w:pPr>
      <w:r>
        <w:t>Service Fee</w:t>
      </w:r>
    </w:p>
    <w:p w14:paraId="3E9A23D2" w14:textId="77777777" w:rsidR="003629B1" w:rsidRDefault="003629B1" w:rsidP="003629B1">
      <w:pPr>
        <w:pStyle w:val="ListParagraph"/>
        <w:numPr>
          <w:ilvl w:val="2"/>
          <w:numId w:val="2"/>
        </w:numPr>
      </w:pPr>
      <w:r>
        <w:t>Total Bond Amount</w:t>
      </w:r>
    </w:p>
    <w:p w14:paraId="3A5D0469" w14:textId="77777777" w:rsidR="003629B1" w:rsidRDefault="003629B1" w:rsidP="003629B1">
      <w:pPr>
        <w:pStyle w:val="ListParagraph"/>
        <w:numPr>
          <w:ilvl w:val="2"/>
          <w:numId w:val="2"/>
        </w:numPr>
      </w:pPr>
      <w:r>
        <w:t>Cash Bail Only indicator</w:t>
      </w:r>
    </w:p>
    <w:p w14:paraId="1D7EF0CF" w14:textId="77777777" w:rsidR="003629B1" w:rsidRDefault="003629B1" w:rsidP="003629B1">
      <w:pPr>
        <w:pStyle w:val="ListParagraph"/>
        <w:numPr>
          <w:ilvl w:val="2"/>
          <w:numId w:val="2"/>
        </w:numPr>
      </w:pPr>
      <w:r>
        <w:t>Judge</w:t>
      </w:r>
    </w:p>
    <w:p w14:paraId="29E905AD" w14:textId="77777777" w:rsidR="003629B1" w:rsidRDefault="003629B1" w:rsidP="003629B1">
      <w:pPr>
        <w:pStyle w:val="ListParagraph"/>
        <w:numPr>
          <w:ilvl w:val="2"/>
          <w:numId w:val="2"/>
        </w:numPr>
      </w:pPr>
      <w:r w:rsidRPr="00534E6D">
        <w:rPr>
          <w:highlight w:val="red"/>
        </w:rPr>
        <w:t>Warrant Exported</w:t>
      </w:r>
    </w:p>
    <w:p w14:paraId="6B8B7478" w14:textId="77777777" w:rsidR="003629B1" w:rsidRDefault="003629B1" w:rsidP="003629B1">
      <w:pPr>
        <w:pStyle w:val="ListParagraph"/>
        <w:numPr>
          <w:ilvl w:val="2"/>
          <w:numId w:val="2"/>
        </w:numPr>
      </w:pPr>
      <w:r w:rsidRPr="00534E6D">
        <w:rPr>
          <w:highlight w:val="red"/>
        </w:rPr>
        <w:t>Batch Print</w:t>
      </w:r>
      <w:r w:rsidR="00534E6D">
        <w:t xml:space="preserve"> </w:t>
      </w:r>
    </w:p>
    <w:p w14:paraId="60000964" w14:textId="77777777" w:rsidR="003629B1" w:rsidRDefault="003629B1" w:rsidP="003629B1">
      <w:pPr>
        <w:pStyle w:val="ListParagraph"/>
        <w:numPr>
          <w:ilvl w:val="1"/>
          <w:numId w:val="2"/>
        </w:numPr>
      </w:pPr>
      <w:r>
        <w:t>List of Contempt Reason</w:t>
      </w:r>
    </w:p>
    <w:p w14:paraId="7C752D72" w14:textId="77777777" w:rsidR="003629B1" w:rsidRDefault="003629B1" w:rsidP="003629B1">
      <w:pPr>
        <w:pStyle w:val="ListParagraph"/>
        <w:numPr>
          <w:ilvl w:val="2"/>
          <w:numId w:val="2"/>
        </w:numPr>
      </w:pPr>
      <w:r>
        <w:t>Contempt Reason</w:t>
      </w:r>
    </w:p>
    <w:p w14:paraId="365D72BD" w14:textId="77777777" w:rsidR="003629B1" w:rsidRDefault="003629B1" w:rsidP="003629B1">
      <w:pPr>
        <w:pStyle w:val="ListParagraph"/>
        <w:numPr>
          <w:ilvl w:val="2"/>
          <w:numId w:val="2"/>
        </w:numPr>
      </w:pPr>
      <w:r>
        <w:t>Reason Text</w:t>
      </w:r>
    </w:p>
    <w:p w14:paraId="3A078E1C" w14:textId="77777777" w:rsidR="003629B1" w:rsidRDefault="003629B1" w:rsidP="003629B1">
      <w:pPr>
        <w:pStyle w:val="ListParagraph"/>
        <w:numPr>
          <w:ilvl w:val="2"/>
          <w:numId w:val="2"/>
        </w:numPr>
      </w:pPr>
      <w:r>
        <w:t>Bond Amount</w:t>
      </w:r>
      <w:r w:rsidR="00534E6D">
        <w:rPr>
          <w:rStyle w:val="FootnoteReference"/>
        </w:rPr>
        <w:footnoteReference w:id="14"/>
      </w:r>
    </w:p>
    <w:p w14:paraId="4EE38CA8" w14:textId="77777777" w:rsidR="003629B1" w:rsidRDefault="003629B1" w:rsidP="003629B1">
      <w:pPr>
        <w:pStyle w:val="ListParagraph"/>
        <w:ind w:left="2160"/>
      </w:pPr>
    </w:p>
    <w:p w14:paraId="0A97E3A0" w14:textId="77777777" w:rsidR="003629B1" w:rsidRDefault="003629B1" w:rsidP="003629B1">
      <w:pPr>
        <w:pStyle w:val="ListParagraph"/>
        <w:numPr>
          <w:ilvl w:val="0"/>
          <w:numId w:val="2"/>
        </w:numPr>
      </w:pPr>
      <w:r>
        <w:t>Criminal Bond Summary</w:t>
      </w:r>
    </w:p>
    <w:p w14:paraId="00041565" w14:textId="77777777" w:rsidR="003629B1" w:rsidRDefault="003629B1" w:rsidP="003629B1">
      <w:pPr>
        <w:pStyle w:val="ListParagraph"/>
        <w:numPr>
          <w:ilvl w:val="1"/>
          <w:numId w:val="2"/>
        </w:numPr>
      </w:pPr>
      <w:r>
        <w:t>Header</w:t>
      </w:r>
      <w:r w:rsidR="00534E6D">
        <w:t xml:space="preserve"> +</w:t>
      </w:r>
    </w:p>
    <w:p w14:paraId="37B573DF" w14:textId="77777777" w:rsidR="003629B1" w:rsidRDefault="003629B1" w:rsidP="00534E6D">
      <w:pPr>
        <w:pStyle w:val="ListParagraph"/>
        <w:numPr>
          <w:ilvl w:val="2"/>
          <w:numId w:val="2"/>
        </w:numPr>
      </w:pPr>
      <w:r>
        <w:t>Party</w:t>
      </w:r>
      <w:r w:rsidR="0007558D">
        <w:rPr>
          <w:rStyle w:val="FootnoteReference"/>
        </w:rPr>
        <w:footnoteReference w:id="15"/>
      </w:r>
      <w:r w:rsidR="0007558D">
        <w:t>?</w:t>
      </w:r>
    </w:p>
    <w:p w14:paraId="472B03FC" w14:textId="77777777" w:rsidR="003629B1" w:rsidRDefault="003629B1" w:rsidP="003629B1">
      <w:pPr>
        <w:pStyle w:val="ListParagraph"/>
        <w:numPr>
          <w:ilvl w:val="1"/>
          <w:numId w:val="2"/>
        </w:numPr>
      </w:pPr>
      <w:r>
        <w:t>List of Bonds</w:t>
      </w:r>
    </w:p>
    <w:p w14:paraId="5844B74F" w14:textId="77777777" w:rsidR="003629B1" w:rsidRDefault="003629B1" w:rsidP="003629B1">
      <w:pPr>
        <w:pStyle w:val="ListParagraph"/>
        <w:numPr>
          <w:ilvl w:val="2"/>
          <w:numId w:val="2"/>
        </w:numPr>
      </w:pPr>
      <w:r>
        <w:t>Type</w:t>
      </w:r>
    </w:p>
    <w:p w14:paraId="5F392697" w14:textId="77777777" w:rsidR="003629B1" w:rsidRDefault="003629B1" w:rsidP="003629B1">
      <w:pPr>
        <w:pStyle w:val="ListParagraph"/>
        <w:numPr>
          <w:ilvl w:val="2"/>
          <w:numId w:val="2"/>
        </w:numPr>
      </w:pPr>
      <w:r>
        <w:t>Date Made</w:t>
      </w:r>
    </w:p>
    <w:p w14:paraId="2E8A6757" w14:textId="77777777" w:rsidR="003629B1" w:rsidRDefault="003629B1" w:rsidP="003629B1">
      <w:pPr>
        <w:pStyle w:val="ListParagraph"/>
        <w:numPr>
          <w:ilvl w:val="2"/>
          <w:numId w:val="2"/>
        </w:numPr>
      </w:pPr>
      <w:r>
        <w:t>Amount</w:t>
      </w:r>
    </w:p>
    <w:p w14:paraId="0EAB5172" w14:textId="77777777" w:rsidR="003629B1" w:rsidRDefault="003629B1" w:rsidP="003629B1">
      <w:pPr>
        <w:pStyle w:val="ListParagraph"/>
        <w:numPr>
          <w:ilvl w:val="2"/>
          <w:numId w:val="2"/>
        </w:numPr>
      </w:pPr>
      <w:r>
        <w:t>Undisposed</w:t>
      </w:r>
    </w:p>
    <w:p w14:paraId="5D6037E9" w14:textId="77777777" w:rsidR="003629B1" w:rsidRDefault="003629B1" w:rsidP="003629B1">
      <w:pPr>
        <w:pStyle w:val="ListParagraph"/>
        <w:numPr>
          <w:ilvl w:val="2"/>
          <w:numId w:val="2"/>
        </w:numPr>
      </w:pPr>
      <w:r>
        <w:t>Status</w:t>
      </w:r>
    </w:p>
    <w:p w14:paraId="4F4DDA02" w14:textId="77777777" w:rsidR="003629B1" w:rsidRDefault="003629B1" w:rsidP="003629B1">
      <w:pPr>
        <w:pStyle w:val="ListParagraph"/>
        <w:numPr>
          <w:ilvl w:val="2"/>
          <w:numId w:val="2"/>
        </w:numPr>
      </w:pPr>
      <w:r>
        <w:t>Charge</w:t>
      </w:r>
    </w:p>
    <w:p w14:paraId="78B15BEF" w14:textId="77777777" w:rsidR="003629B1" w:rsidRDefault="003629B1" w:rsidP="003629B1">
      <w:pPr>
        <w:pStyle w:val="ListParagraph"/>
        <w:ind w:left="2160"/>
      </w:pPr>
    </w:p>
    <w:p w14:paraId="4720DE87" w14:textId="77777777" w:rsidR="003629B1" w:rsidRDefault="003629B1" w:rsidP="003629B1">
      <w:pPr>
        <w:pStyle w:val="ListParagraph"/>
        <w:numPr>
          <w:ilvl w:val="0"/>
          <w:numId w:val="2"/>
        </w:numPr>
      </w:pPr>
      <w:r>
        <w:t>Criminal Surety Bond (from List of Bonds</w:t>
      </w:r>
      <w:proofErr w:type="gramStart"/>
      <w:r>
        <w:t>)</w:t>
      </w:r>
      <w:r w:rsidR="00360CB0">
        <w:t xml:space="preserve">  </w:t>
      </w:r>
      <w:r w:rsidR="00360CB0">
        <w:rPr>
          <w:b/>
        </w:rPr>
        <w:t>Sharon</w:t>
      </w:r>
      <w:proofErr w:type="gramEnd"/>
      <w:r w:rsidR="00360CB0">
        <w:rPr>
          <w:b/>
        </w:rPr>
        <w:t xml:space="preserve"> will provide screenshots of property, cash and </w:t>
      </w:r>
      <w:proofErr w:type="spellStart"/>
      <w:r w:rsidR="00360CB0">
        <w:rPr>
          <w:b/>
        </w:rPr>
        <w:t>pr</w:t>
      </w:r>
      <w:proofErr w:type="spellEnd"/>
      <w:r w:rsidR="00360CB0">
        <w:rPr>
          <w:b/>
        </w:rPr>
        <w:t xml:space="preserve"> bonds.</w:t>
      </w:r>
    </w:p>
    <w:p w14:paraId="5305C0E0" w14:textId="77777777" w:rsidR="003629B1" w:rsidRDefault="003629B1" w:rsidP="003629B1">
      <w:pPr>
        <w:pStyle w:val="ListParagraph"/>
        <w:numPr>
          <w:ilvl w:val="1"/>
          <w:numId w:val="2"/>
        </w:numPr>
      </w:pPr>
      <w:r>
        <w:t>Header</w:t>
      </w:r>
    </w:p>
    <w:p w14:paraId="1EC5376E" w14:textId="77777777" w:rsidR="003629B1" w:rsidRDefault="003629B1" w:rsidP="00534E6D">
      <w:pPr>
        <w:pStyle w:val="ListParagraph"/>
        <w:numPr>
          <w:ilvl w:val="2"/>
          <w:numId w:val="2"/>
        </w:numPr>
      </w:pPr>
      <w:r>
        <w:t>Party</w:t>
      </w:r>
    </w:p>
    <w:p w14:paraId="0EEC3993" w14:textId="77777777" w:rsidR="003629B1" w:rsidRDefault="003629B1" w:rsidP="003629B1">
      <w:pPr>
        <w:pStyle w:val="ListParagraph"/>
        <w:numPr>
          <w:ilvl w:val="1"/>
          <w:numId w:val="2"/>
        </w:numPr>
      </w:pPr>
      <w:r>
        <w:t>Bond Information</w:t>
      </w:r>
    </w:p>
    <w:p w14:paraId="1769823D" w14:textId="77777777" w:rsidR="003629B1" w:rsidRDefault="003629B1" w:rsidP="003629B1">
      <w:pPr>
        <w:pStyle w:val="ListParagraph"/>
        <w:numPr>
          <w:ilvl w:val="2"/>
          <w:numId w:val="2"/>
        </w:numPr>
      </w:pPr>
      <w:r>
        <w:t>Bond Type</w:t>
      </w:r>
    </w:p>
    <w:p w14:paraId="45B61CBA" w14:textId="77777777" w:rsidR="003629B1" w:rsidRDefault="003629B1" w:rsidP="003629B1">
      <w:pPr>
        <w:pStyle w:val="ListParagraph"/>
        <w:numPr>
          <w:ilvl w:val="2"/>
          <w:numId w:val="2"/>
        </w:numPr>
      </w:pPr>
      <w:r>
        <w:t>Status</w:t>
      </w:r>
    </w:p>
    <w:p w14:paraId="7678D8BE" w14:textId="77777777" w:rsidR="003629B1" w:rsidRDefault="003629B1" w:rsidP="003629B1">
      <w:pPr>
        <w:pStyle w:val="ListParagraph"/>
        <w:numPr>
          <w:ilvl w:val="2"/>
          <w:numId w:val="2"/>
        </w:numPr>
      </w:pPr>
      <w:r>
        <w:t>Posted Date</w:t>
      </w:r>
    </w:p>
    <w:p w14:paraId="151FF4AD" w14:textId="77777777" w:rsidR="003629B1" w:rsidRDefault="003629B1" w:rsidP="003629B1">
      <w:pPr>
        <w:pStyle w:val="ListParagraph"/>
        <w:numPr>
          <w:ilvl w:val="2"/>
          <w:numId w:val="2"/>
        </w:numPr>
      </w:pPr>
      <w:r>
        <w:t>Bond Number</w:t>
      </w:r>
    </w:p>
    <w:p w14:paraId="05FA49DF" w14:textId="77777777" w:rsidR="003629B1" w:rsidRDefault="003629B1" w:rsidP="003629B1">
      <w:pPr>
        <w:pStyle w:val="ListParagraph"/>
        <w:numPr>
          <w:ilvl w:val="2"/>
          <w:numId w:val="2"/>
        </w:numPr>
      </w:pPr>
      <w:r>
        <w:t>Bond Amount</w:t>
      </w:r>
    </w:p>
    <w:p w14:paraId="6DF0AC40" w14:textId="77777777" w:rsidR="003629B1" w:rsidRDefault="003629B1" w:rsidP="003629B1">
      <w:pPr>
        <w:pStyle w:val="ListParagraph"/>
        <w:numPr>
          <w:ilvl w:val="2"/>
          <w:numId w:val="2"/>
        </w:numPr>
      </w:pPr>
      <w:r>
        <w:t>Undisposed</w:t>
      </w:r>
    </w:p>
    <w:p w14:paraId="450D14F3" w14:textId="77777777" w:rsidR="003629B1" w:rsidRDefault="003629B1" w:rsidP="003629B1">
      <w:pPr>
        <w:pStyle w:val="ListParagraph"/>
        <w:numPr>
          <w:ilvl w:val="2"/>
          <w:numId w:val="2"/>
        </w:numPr>
      </w:pPr>
      <w:r>
        <w:t>Charge (1 only?)</w:t>
      </w:r>
    </w:p>
    <w:p w14:paraId="21E9984E" w14:textId="77777777" w:rsidR="003629B1" w:rsidRDefault="003629B1" w:rsidP="003629B1">
      <w:pPr>
        <w:pStyle w:val="ListParagraph"/>
        <w:numPr>
          <w:ilvl w:val="2"/>
          <w:numId w:val="2"/>
        </w:numPr>
      </w:pPr>
      <w:r>
        <w:t>Power Number</w:t>
      </w:r>
      <w:r>
        <w:rPr>
          <w:rStyle w:val="FootnoteReference"/>
        </w:rPr>
        <w:footnoteReference w:id="16"/>
      </w:r>
    </w:p>
    <w:p w14:paraId="19849CA3" w14:textId="77777777" w:rsidR="003629B1" w:rsidRDefault="00534E6D" w:rsidP="003629B1">
      <w:pPr>
        <w:pStyle w:val="ListParagraph"/>
        <w:numPr>
          <w:ilvl w:val="2"/>
          <w:numId w:val="2"/>
        </w:numPr>
      </w:pPr>
      <w:r>
        <w:lastRenderedPageBreak/>
        <w:t>Conditions</w:t>
      </w:r>
    </w:p>
    <w:p w14:paraId="0F79EAD1" w14:textId="77777777" w:rsidR="003629B1" w:rsidRDefault="003629B1" w:rsidP="003629B1">
      <w:pPr>
        <w:pStyle w:val="ListParagraph"/>
        <w:numPr>
          <w:ilvl w:val="2"/>
          <w:numId w:val="2"/>
        </w:numPr>
      </w:pPr>
      <w:r>
        <w:t>Comments</w:t>
      </w:r>
    </w:p>
    <w:p w14:paraId="5331FFFC" w14:textId="77777777" w:rsidR="003629B1" w:rsidRDefault="003629B1" w:rsidP="003629B1">
      <w:pPr>
        <w:pStyle w:val="ListParagraph"/>
        <w:numPr>
          <w:ilvl w:val="1"/>
          <w:numId w:val="2"/>
        </w:numPr>
      </w:pPr>
      <w:r>
        <w:t>Surety Information</w:t>
      </w:r>
    </w:p>
    <w:p w14:paraId="403638E5" w14:textId="77777777" w:rsidR="003629B1" w:rsidRDefault="003629B1" w:rsidP="003629B1">
      <w:pPr>
        <w:pStyle w:val="ListParagraph"/>
        <w:numPr>
          <w:ilvl w:val="2"/>
          <w:numId w:val="2"/>
        </w:numPr>
      </w:pPr>
      <w:r>
        <w:t>Bonding Agency</w:t>
      </w:r>
    </w:p>
    <w:p w14:paraId="7B317491" w14:textId="77777777" w:rsidR="003629B1" w:rsidRDefault="003629B1" w:rsidP="003629B1">
      <w:pPr>
        <w:pStyle w:val="ListParagraph"/>
        <w:numPr>
          <w:ilvl w:val="2"/>
          <w:numId w:val="2"/>
        </w:numPr>
      </w:pPr>
      <w:r>
        <w:t>Bonding Agent</w:t>
      </w:r>
    </w:p>
    <w:p w14:paraId="3351D48A" w14:textId="77777777" w:rsidR="003629B1" w:rsidRDefault="003629B1" w:rsidP="003629B1">
      <w:pPr>
        <w:pStyle w:val="ListParagraph"/>
        <w:numPr>
          <w:ilvl w:val="1"/>
          <w:numId w:val="2"/>
        </w:numPr>
      </w:pPr>
      <w:r>
        <w:t>Bond Disposition</w:t>
      </w:r>
    </w:p>
    <w:p w14:paraId="65538154" w14:textId="77777777" w:rsidR="003629B1" w:rsidRDefault="003629B1" w:rsidP="003629B1">
      <w:pPr>
        <w:pStyle w:val="ListParagraph"/>
        <w:numPr>
          <w:ilvl w:val="2"/>
          <w:numId w:val="2"/>
        </w:numPr>
      </w:pPr>
      <w:r>
        <w:t>Notice of Forfeiture</w:t>
      </w:r>
    </w:p>
    <w:p w14:paraId="4F95737E" w14:textId="77777777" w:rsidR="003629B1" w:rsidRDefault="003629B1" w:rsidP="003629B1">
      <w:pPr>
        <w:pStyle w:val="ListParagraph"/>
        <w:numPr>
          <w:ilvl w:val="2"/>
          <w:numId w:val="2"/>
        </w:numPr>
      </w:pPr>
      <w:r>
        <w:t>Exonerated Date</w:t>
      </w:r>
    </w:p>
    <w:p w14:paraId="337C8BE8" w14:textId="77777777" w:rsidR="003629B1" w:rsidRDefault="003629B1" w:rsidP="003629B1">
      <w:pPr>
        <w:pStyle w:val="ListParagraph"/>
        <w:numPr>
          <w:ilvl w:val="2"/>
          <w:numId w:val="2"/>
        </w:numPr>
      </w:pPr>
      <w:r>
        <w:t>Failed to Appear</w:t>
      </w:r>
    </w:p>
    <w:p w14:paraId="4C1002AC" w14:textId="77777777" w:rsidR="003629B1" w:rsidRDefault="003629B1" w:rsidP="003629B1">
      <w:pPr>
        <w:pStyle w:val="ListParagraph"/>
        <w:numPr>
          <w:ilvl w:val="2"/>
          <w:numId w:val="2"/>
        </w:numPr>
      </w:pPr>
      <w:r>
        <w:t>Forfeiture Date</w:t>
      </w:r>
    </w:p>
    <w:p w14:paraId="1D434D97" w14:textId="77777777" w:rsidR="003629B1" w:rsidRDefault="003629B1" w:rsidP="003629B1">
      <w:pPr>
        <w:pStyle w:val="ListParagraph"/>
        <w:numPr>
          <w:ilvl w:val="2"/>
          <w:numId w:val="2"/>
        </w:numPr>
      </w:pPr>
      <w:r>
        <w:t>Voided Date</w:t>
      </w:r>
    </w:p>
    <w:p w14:paraId="3A0449CF" w14:textId="77777777" w:rsidR="003629B1" w:rsidRDefault="003629B1" w:rsidP="003629B1">
      <w:pPr>
        <w:pStyle w:val="ListParagraph"/>
        <w:numPr>
          <w:ilvl w:val="2"/>
          <w:numId w:val="2"/>
        </w:numPr>
      </w:pPr>
      <w:r>
        <w:t>Void Bond Reason</w:t>
      </w:r>
    </w:p>
    <w:p w14:paraId="51906DA1" w14:textId="77777777" w:rsidR="003629B1" w:rsidRPr="0007558D" w:rsidRDefault="003629B1" w:rsidP="003629B1">
      <w:pPr>
        <w:pStyle w:val="ListParagraph"/>
        <w:numPr>
          <w:ilvl w:val="1"/>
          <w:numId w:val="2"/>
        </w:numPr>
        <w:rPr>
          <w:highlight w:val="red"/>
        </w:rPr>
      </w:pPr>
      <w:r w:rsidRPr="0007558D">
        <w:rPr>
          <w:highlight w:val="red"/>
        </w:rPr>
        <w:t>Transaction History</w:t>
      </w:r>
    </w:p>
    <w:p w14:paraId="2CCA94C1" w14:textId="77777777" w:rsidR="003629B1" w:rsidRDefault="003629B1" w:rsidP="003629B1">
      <w:pPr>
        <w:pStyle w:val="ListParagraph"/>
        <w:ind w:left="1440"/>
      </w:pPr>
    </w:p>
    <w:p w14:paraId="72B96CBA" w14:textId="77777777" w:rsidR="00375361" w:rsidRDefault="00375361" w:rsidP="00375361">
      <w:pPr>
        <w:pStyle w:val="ListParagraph"/>
        <w:numPr>
          <w:ilvl w:val="0"/>
          <w:numId w:val="2"/>
        </w:numPr>
      </w:pPr>
      <w:r>
        <w:t>Criminal Cash Bond</w:t>
      </w:r>
    </w:p>
    <w:p w14:paraId="4E8D19C0" w14:textId="77777777" w:rsidR="00375361" w:rsidRDefault="00375361" w:rsidP="00375361">
      <w:pPr>
        <w:pStyle w:val="ListParagraph"/>
        <w:numPr>
          <w:ilvl w:val="1"/>
          <w:numId w:val="2"/>
        </w:numPr>
      </w:pPr>
      <w:r>
        <w:t>Header +</w:t>
      </w:r>
    </w:p>
    <w:p w14:paraId="1621B019" w14:textId="77777777" w:rsidR="00375361" w:rsidRDefault="00375361" w:rsidP="00375361">
      <w:pPr>
        <w:pStyle w:val="ListParagraph"/>
        <w:numPr>
          <w:ilvl w:val="2"/>
          <w:numId w:val="2"/>
        </w:numPr>
      </w:pPr>
      <w:r>
        <w:t>Party (footnote 14)</w:t>
      </w:r>
    </w:p>
    <w:p w14:paraId="256D5E4A" w14:textId="77777777" w:rsidR="00375361" w:rsidRDefault="00375361" w:rsidP="00375361">
      <w:pPr>
        <w:pStyle w:val="ListParagraph"/>
        <w:numPr>
          <w:ilvl w:val="1"/>
          <w:numId w:val="2"/>
        </w:numPr>
      </w:pPr>
      <w:r>
        <w:t>Bond Information</w:t>
      </w:r>
      <w:r>
        <w:rPr>
          <w:rStyle w:val="FootnoteReference"/>
        </w:rPr>
        <w:footnoteReference w:id="17"/>
      </w:r>
    </w:p>
    <w:p w14:paraId="6FC700FD" w14:textId="77777777" w:rsidR="00375361" w:rsidRDefault="00375361" w:rsidP="00375361">
      <w:pPr>
        <w:pStyle w:val="ListParagraph"/>
        <w:numPr>
          <w:ilvl w:val="2"/>
          <w:numId w:val="2"/>
        </w:numPr>
      </w:pPr>
      <w:r>
        <w:t>Bond Type</w:t>
      </w:r>
    </w:p>
    <w:p w14:paraId="407DEE62" w14:textId="77777777" w:rsidR="00375361" w:rsidRDefault="00375361" w:rsidP="00375361">
      <w:pPr>
        <w:pStyle w:val="ListParagraph"/>
        <w:numPr>
          <w:ilvl w:val="2"/>
          <w:numId w:val="2"/>
        </w:numPr>
      </w:pPr>
      <w:r>
        <w:t>Status</w:t>
      </w:r>
    </w:p>
    <w:p w14:paraId="3A2F04D6" w14:textId="77777777" w:rsidR="00375361" w:rsidRDefault="00375361" w:rsidP="00375361">
      <w:pPr>
        <w:pStyle w:val="ListParagraph"/>
        <w:numPr>
          <w:ilvl w:val="2"/>
          <w:numId w:val="2"/>
        </w:numPr>
      </w:pPr>
      <w:r>
        <w:t>Posted Date</w:t>
      </w:r>
    </w:p>
    <w:p w14:paraId="38D95A69" w14:textId="77777777" w:rsidR="00375361" w:rsidRDefault="00375361" w:rsidP="00375361">
      <w:pPr>
        <w:pStyle w:val="ListParagraph"/>
        <w:numPr>
          <w:ilvl w:val="2"/>
          <w:numId w:val="2"/>
        </w:numPr>
      </w:pPr>
      <w:r>
        <w:t>Bond Amount</w:t>
      </w:r>
    </w:p>
    <w:p w14:paraId="056E51BA" w14:textId="77777777" w:rsidR="00375361" w:rsidRDefault="00375361" w:rsidP="00375361">
      <w:pPr>
        <w:pStyle w:val="ListParagraph"/>
        <w:numPr>
          <w:ilvl w:val="2"/>
          <w:numId w:val="2"/>
        </w:numPr>
      </w:pPr>
      <w:r>
        <w:t>Bond Number</w:t>
      </w:r>
    </w:p>
    <w:p w14:paraId="74420F67" w14:textId="77777777" w:rsidR="00375361" w:rsidRDefault="00375361" w:rsidP="00375361">
      <w:pPr>
        <w:pStyle w:val="ListParagraph"/>
        <w:numPr>
          <w:ilvl w:val="2"/>
          <w:numId w:val="2"/>
        </w:numPr>
      </w:pPr>
      <w:r>
        <w:t>Undisposed Amount</w:t>
      </w:r>
    </w:p>
    <w:p w14:paraId="2555E385" w14:textId="77777777" w:rsidR="00375361" w:rsidRDefault="00375361" w:rsidP="00375361">
      <w:pPr>
        <w:pStyle w:val="ListParagraph"/>
        <w:numPr>
          <w:ilvl w:val="2"/>
          <w:numId w:val="2"/>
        </w:numPr>
      </w:pPr>
      <w:r>
        <w:t>Charge</w:t>
      </w:r>
    </w:p>
    <w:p w14:paraId="6B063DF4" w14:textId="77777777" w:rsidR="00375361" w:rsidRDefault="00375361" w:rsidP="00375361">
      <w:pPr>
        <w:pStyle w:val="ListParagraph"/>
        <w:numPr>
          <w:ilvl w:val="2"/>
          <w:numId w:val="2"/>
        </w:numPr>
      </w:pPr>
      <w:r>
        <w:t xml:space="preserve">Transfer from </w:t>
      </w:r>
    </w:p>
    <w:p w14:paraId="6983B545" w14:textId="77777777" w:rsidR="00375361" w:rsidRDefault="00375361" w:rsidP="00375361">
      <w:pPr>
        <w:pStyle w:val="ListParagraph"/>
        <w:numPr>
          <w:ilvl w:val="2"/>
          <w:numId w:val="2"/>
        </w:numPr>
      </w:pPr>
      <w:r>
        <w:t>Conditions</w:t>
      </w:r>
    </w:p>
    <w:p w14:paraId="7CCE0D2D" w14:textId="77777777" w:rsidR="00375361" w:rsidRDefault="00375361" w:rsidP="00375361">
      <w:pPr>
        <w:pStyle w:val="ListParagraph"/>
        <w:numPr>
          <w:ilvl w:val="2"/>
          <w:numId w:val="2"/>
        </w:numPr>
      </w:pPr>
      <w:r>
        <w:t>Comments</w:t>
      </w:r>
    </w:p>
    <w:p w14:paraId="07DC73E2" w14:textId="77777777" w:rsidR="00375361" w:rsidRDefault="00375361" w:rsidP="00375361">
      <w:pPr>
        <w:pStyle w:val="ListParagraph"/>
        <w:numPr>
          <w:ilvl w:val="1"/>
          <w:numId w:val="2"/>
        </w:numPr>
      </w:pPr>
      <w:r>
        <w:t>Other Party Posting</w:t>
      </w:r>
    </w:p>
    <w:p w14:paraId="2F565462" w14:textId="77777777" w:rsidR="00375361" w:rsidRDefault="00375361" w:rsidP="00375361">
      <w:pPr>
        <w:pStyle w:val="ListParagraph"/>
        <w:numPr>
          <w:ilvl w:val="2"/>
          <w:numId w:val="2"/>
        </w:numPr>
      </w:pPr>
      <w:r>
        <w:t>Name</w:t>
      </w:r>
    </w:p>
    <w:p w14:paraId="1DEFFEAF" w14:textId="77777777" w:rsidR="00375361" w:rsidRDefault="00375361" w:rsidP="00375361">
      <w:pPr>
        <w:pStyle w:val="ListParagraph"/>
        <w:numPr>
          <w:ilvl w:val="2"/>
          <w:numId w:val="2"/>
        </w:numPr>
      </w:pPr>
      <w:r>
        <w:t>Address</w:t>
      </w:r>
    </w:p>
    <w:p w14:paraId="1B0A3334" w14:textId="77777777" w:rsidR="00375361" w:rsidRDefault="00375361" w:rsidP="00375361">
      <w:pPr>
        <w:pStyle w:val="ListParagraph"/>
        <w:numPr>
          <w:ilvl w:val="2"/>
          <w:numId w:val="2"/>
        </w:numPr>
      </w:pPr>
      <w:r>
        <w:t>City</w:t>
      </w:r>
    </w:p>
    <w:p w14:paraId="715B0B22" w14:textId="77777777" w:rsidR="00375361" w:rsidRDefault="00375361" w:rsidP="00375361">
      <w:pPr>
        <w:pStyle w:val="ListParagraph"/>
        <w:numPr>
          <w:ilvl w:val="2"/>
          <w:numId w:val="2"/>
        </w:numPr>
      </w:pPr>
      <w:r>
        <w:t>State</w:t>
      </w:r>
    </w:p>
    <w:p w14:paraId="4CC70EDD" w14:textId="77777777" w:rsidR="00375361" w:rsidRDefault="00375361" w:rsidP="00375361">
      <w:pPr>
        <w:pStyle w:val="ListParagraph"/>
        <w:numPr>
          <w:ilvl w:val="2"/>
          <w:numId w:val="2"/>
        </w:numPr>
      </w:pPr>
      <w:r>
        <w:t>Zip</w:t>
      </w:r>
      <w:r>
        <w:rPr>
          <w:rStyle w:val="FootnoteReference"/>
        </w:rPr>
        <w:footnoteReference w:id="18"/>
      </w:r>
    </w:p>
    <w:p w14:paraId="0B920357" w14:textId="77777777" w:rsidR="00375361" w:rsidRDefault="00375361" w:rsidP="00375361">
      <w:pPr>
        <w:pStyle w:val="ListParagraph"/>
        <w:numPr>
          <w:ilvl w:val="2"/>
          <w:numId w:val="2"/>
        </w:numPr>
      </w:pPr>
      <w:r>
        <w:t>Phone</w:t>
      </w:r>
    </w:p>
    <w:p w14:paraId="7B96C5EB" w14:textId="77777777" w:rsidR="00375361" w:rsidRPr="00820783" w:rsidRDefault="00375361" w:rsidP="00375361">
      <w:pPr>
        <w:pStyle w:val="ListParagraph"/>
        <w:numPr>
          <w:ilvl w:val="2"/>
          <w:numId w:val="2"/>
        </w:numPr>
        <w:rPr>
          <w:highlight w:val="red"/>
        </w:rPr>
      </w:pPr>
      <w:r w:rsidRPr="00820783">
        <w:rPr>
          <w:highlight w:val="red"/>
        </w:rPr>
        <w:t>Allow conversion</w:t>
      </w:r>
    </w:p>
    <w:p w14:paraId="6233B3BE" w14:textId="77777777" w:rsidR="00375361" w:rsidRDefault="00375361" w:rsidP="00375361">
      <w:pPr>
        <w:pStyle w:val="ListParagraph"/>
        <w:numPr>
          <w:ilvl w:val="1"/>
          <w:numId w:val="2"/>
        </w:numPr>
      </w:pPr>
      <w:r w:rsidRPr="00820783">
        <w:t>Bond Disposition</w:t>
      </w:r>
    </w:p>
    <w:p w14:paraId="74836519" w14:textId="77777777" w:rsidR="00375361" w:rsidRDefault="00375361" w:rsidP="00375361">
      <w:pPr>
        <w:pStyle w:val="ListParagraph"/>
        <w:numPr>
          <w:ilvl w:val="2"/>
          <w:numId w:val="2"/>
        </w:numPr>
      </w:pPr>
      <w:r>
        <w:t>Notice of Forfeiture (Date)</w:t>
      </w:r>
    </w:p>
    <w:p w14:paraId="6FCA718E" w14:textId="77777777" w:rsidR="00375361" w:rsidRDefault="00375361" w:rsidP="00375361">
      <w:pPr>
        <w:pStyle w:val="ListParagraph"/>
        <w:numPr>
          <w:ilvl w:val="2"/>
          <w:numId w:val="2"/>
        </w:numPr>
      </w:pPr>
      <w:r>
        <w:lastRenderedPageBreak/>
        <w:t>Failed to appear</w:t>
      </w:r>
    </w:p>
    <w:p w14:paraId="44734FFE" w14:textId="77777777" w:rsidR="00375361" w:rsidRDefault="00375361" w:rsidP="00375361">
      <w:pPr>
        <w:pStyle w:val="ListParagraph"/>
        <w:numPr>
          <w:ilvl w:val="2"/>
          <w:numId w:val="2"/>
        </w:numPr>
      </w:pPr>
      <w:r>
        <w:t>Forfeit date</w:t>
      </w:r>
    </w:p>
    <w:p w14:paraId="16D0A369" w14:textId="77777777" w:rsidR="00375361" w:rsidRDefault="00375361" w:rsidP="00375361">
      <w:pPr>
        <w:pStyle w:val="ListParagraph"/>
        <w:numPr>
          <w:ilvl w:val="2"/>
          <w:numId w:val="2"/>
        </w:numPr>
      </w:pPr>
      <w:r>
        <w:t>Forfeited (amount)</w:t>
      </w:r>
    </w:p>
    <w:p w14:paraId="5D19A858" w14:textId="77777777" w:rsidR="00375361" w:rsidRDefault="00375361" w:rsidP="00375361">
      <w:pPr>
        <w:pStyle w:val="ListParagraph"/>
        <w:numPr>
          <w:ilvl w:val="2"/>
          <w:numId w:val="2"/>
        </w:numPr>
      </w:pPr>
      <w:r>
        <w:t>Last Exoneration Date</w:t>
      </w:r>
    </w:p>
    <w:p w14:paraId="3C5C1076" w14:textId="77777777" w:rsidR="00375361" w:rsidRDefault="00375361" w:rsidP="00375361">
      <w:pPr>
        <w:pStyle w:val="ListParagraph"/>
        <w:numPr>
          <w:ilvl w:val="2"/>
          <w:numId w:val="2"/>
        </w:numPr>
      </w:pPr>
      <w:r>
        <w:t>Exonerated (amount)</w:t>
      </w:r>
    </w:p>
    <w:p w14:paraId="32F04633" w14:textId="77777777" w:rsidR="00375361" w:rsidRDefault="00375361" w:rsidP="00375361">
      <w:pPr>
        <w:pStyle w:val="ListParagraph"/>
        <w:numPr>
          <w:ilvl w:val="2"/>
          <w:numId w:val="2"/>
        </w:numPr>
      </w:pPr>
      <w:r>
        <w:t>Converted (amount)</w:t>
      </w:r>
    </w:p>
    <w:p w14:paraId="46C1E95F" w14:textId="77777777" w:rsidR="00375361" w:rsidRDefault="00375361" w:rsidP="00375361">
      <w:pPr>
        <w:pStyle w:val="ListParagraph"/>
        <w:numPr>
          <w:ilvl w:val="2"/>
          <w:numId w:val="2"/>
        </w:numPr>
      </w:pPr>
      <w:r>
        <w:t>Voided date</w:t>
      </w:r>
    </w:p>
    <w:p w14:paraId="1822A8FF" w14:textId="77777777" w:rsidR="00375361" w:rsidRDefault="00375361" w:rsidP="00375361">
      <w:pPr>
        <w:pStyle w:val="ListParagraph"/>
        <w:numPr>
          <w:ilvl w:val="2"/>
          <w:numId w:val="2"/>
        </w:numPr>
      </w:pPr>
      <w:r>
        <w:t>Void Bond Reason</w:t>
      </w:r>
    </w:p>
    <w:p w14:paraId="04B9FD0E" w14:textId="77777777" w:rsidR="00375361" w:rsidRDefault="00375361" w:rsidP="00375361">
      <w:pPr>
        <w:pStyle w:val="ListParagraph"/>
        <w:numPr>
          <w:ilvl w:val="1"/>
          <w:numId w:val="2"/>
        </w:numPr>
        <w:rPr>
          <w:highlight w:val="red"/>
        </w:rPr>
      </w:pPr>
      <w:r w:rsidRPr="00820783">
        <w:rPr>
          <w:highlight w:val="red"/>
        </w:rPr>
        <w:t>Transaction History</w:t>
      </w:r>
    </w:p>
    <w:p w14:paraId="6E2DC153" w14:textId="77777777" w:rsidR="00375361" w:rsidRPr="00820783" w:rsidRDefault="00375361" w:rsidP="00375361">
      <w:pPr>
        <w:pStyle w:val="ListParagraph"/>
        <w:ind w:left="1440"/>
      </w:pPr>
    </w:p>
    <w:p w14:paraId="6C5E72AE" w14:textId="77777777" w:rsidR="00375361" w:rsidRDefault="00375361" w:rsidP="00375361">
      <w:pPr>
        <w:pStyle w:val="ListParagraph"/>
        <w:numPr>
          <w:ilvl w:val="0"/>
          <w:numId w:val="2"/>
        </w:numPr>
      </w:pPr>
      <w:r w:rsidRPr="00820783">
        <w:t>Personal Recognizance Bond</w:t>
      </w:r>
    </w:p>
    <w:p w14:paraId="7E625BD8" w14:textId="77777777" w:rsidR="00375361" w:rsidRDefault="00375361" w:rsidP="00375361">
      <w:pPr>
        <w:pStyle w:val="ListParagraph"/>
        <w:numPr>
          <w:ilvl w:val="1"/>
          <w:numId w:val="2"/>
        </w:numPr>
      </w:pPr>
      <w:r>
        <w:t>Header +</w:t>
      </w:r>
    </w:p>
    <w:p w14:paraId="1E6A5732" w14:textId="77777777" w:rsidR="00375361" w:rsidRDefault="00375361" w:rsidP="00375361">
      <w:pPr>
        <w:pStyle w:val="ListParagraph"/>
        <w:numPr>
          <w:ilvl w:val="2"/>
          <w:numId w:val="2"/>
        </w:numPr>
      </w:pPr>
      <w:r>
        <w:t xml:space="preserve">Party? </w:t>
      </w:r>
    </w:p>
    <w:p w14:paraId="709FD807" w14:textId="77777777" w:rsidR="00375361" w:rsidRDefault="00375361" w:rsidP="00375361">
      <w:pPr>
        <w:pStyle w:val="ListParagraph"/>
        <w:numPr>
          <w:ilvl w:val="1"/>
          <w:numId w:val="2"/>
        </w:numPr>
      </w:pPr>
      <w:r>
        <w:t>Bond Information</w:t>
      </w:r>
    </w:p>
    <w:p w14:paraId="3F2F6D98" w14:textId="77777777" w:rsidR="00375361" w:rsidRDefault="00375361" w:rsidP="00375361">
      <w:pPr>
        <w:pStyle w:val="ListParagraph"/>
        <w:numPr>
          <w:ilvl w:val="2"/>
          <w:numId w:val="2"/>
        </w:numPr>
      </w:pPr>
      <w:r>
        <w:t>Bond Type</w:t>
      </w:r>
    </w:p>
    <w:p w14:paraId="198C2D2C" w14:textId="77777777" w:rsidR="00375361" w:rsidRDefault="00375361" w:rsidP="00375361">
      <w:pPr>
        <w:pStyle w:val="ListParagraph"/>
        <w:numPr>
          <w:ilvl w:val="2"/>
          <w:numId w:val="2"/>
        </w:numPr>
      </w:pPr>
      <w:r>
        <w:t>Status</w:t>
      </w:r>
    </w:p>
    <w:p w14:paraId="31ADB95E" w14:textId="77777777" w:rsidR="00375361" w:rsidRDefault="00375361" w:rsidP="00375361">
      <w:pPr>
        <w:pStyle w:val="ListParagraph"/>
        <w:numPr>
          <w:ilvl w:val="2"/>
          <w:numId w:val="2"/>
        </w:numPr>
      </w:pPr>
      <w:r>
        <w:t>Posted Date</w:t>
      </w:r>
    </w:p>
    <w:p w14:paraId="70AD1074" w14:textId="77777777" w:rsidR="00375361" w:rsidRDefault="00375361" w:rsidP="00375361">
      <w:pPr>
        <w:pStyle w:val="ListParagraph"/>
        <w:numPr>
          <w:ilvl w:val="2"/>
          <w:numId w:val="2"/>
        </w:numPr>
      </w:pPr>
      <w:r>
        <w:t>Bond Number</w:t>
      </w:r>
    </w:p>
    <w:p w14:paraId="3A5D3305" w14:textId="77777777" w:rsidR="00375361" w:rsidRDefault="00375361" w:rsidP="00375361">
      <w:pPr>
        <w:pStyle w:val="ListParagraph"/>
        <w:numPr>
          <w:ilvl w:val="2"/>
          <w:numId w:val="2"/>
        </w:numPr>
      </w:pPr>
      <w:r>
        <w:t>Bond Amount</w:t>
      </w:r>
    </w:p>
    <w:p w14:paraId="247B0A7B" w14:textId="77777777" w:rsidR="00375361" w:rsidRDefault="00375361" w:rsidP="00375361">
      <w:pPr>
        <w:pStyle w:val="ListParagraph"/>
        <w:numPr>
          <w:ilvl w:val="2"/>
          <w:numId w:val="2"/>
        </w:numPr>
      </w:pPr>
      <w:r>
        <w:t>Received (amount)</w:t>
      </w:r>
    </w:p>
    <w:p w14:paraId="1F4DC4FC" w14:textId="77777777" w:rsidR="00375361" w:rsidRDefault="00375361" w:rsidP="00375361">
      <w:pPr>
        <w:pStyle w:val="ListParagraph"/>
        <w:numPr>
          <w:ilvl w:val="2"/>
          <w:numId w:val="2"/>
        </w:numPr>
      </w:pPr>
      <w:r>
        <w:t>Undisposed (amount)</w:t>
      </w:r>
    </w:p>
    <w:p w14:paraId="058AC926" w14:textId="77777777" w:rsidR="00375361" w:rsidRDefault="00375361" w:rsidP="00375361">
      <w:pPr>
        <w:pStyle w:val="ListParagraph"/>
        <w:numPr>
          <w:ilvl w:val="2"/>
          <w:numId w:val="2"/>
        </w:numPr>
      </w:pPr>
      <w:r>
        <w:t>Balance (amount)</w:t>
      </w:r>
    </w:p>
    <w:p w14:paraId="385362DD" w14:textId="77777777" w:rsidR="00375361" w:rsidRDefault="00375361" w:rsidP="00375361">
      <w:pPr>
        <w:pStyle w:val="ListParagraph"/>
        <w:numPr>
          <w:ilvl w:val="2"/>
          <w:numId w:val="2"/>
        </w:numPr>
      </w:pPr>
      <w:r>
        <w:t>Charge</w:t>
      </w:r>
    </w:p>
    <w:p w14:paraId="72048AA1" w14:textId="77777777" w:rsidR="00375361" w:rsidRDefault="00375361" w:rsidP="00375361">
      <w:pPr>
        <w:pStyle w:val="ListParagraph"/>
        <w:numPr>
          <w:ilvl w:val="2"/>
          <w:numId w:val="2"/>
        </w:numPr>
      </w:pPr>
      <w:r>
        <w:t xml:space="preserve">Transfer from </w:t>
      </w:r>
    </w:p>
    <w:p w14:paraId="3347343B" w14:textId="77777777" w:rsidR="00375361" w:rsidRDefault="00375361" w:rsidP="00375361">
      <w:pPr>
        <w:pStyle w:val="ListParagraph"/>
        <w:numPr>
          <w:ilvl w:val="2"/>
          <w:numId w:val="2"/>
        </w:numPr>
      </w:pPr>
      <w:r>
        <w:t>Conditions</w:t>
      </w:r>
    </w:p>
    <w:p w14:paraId="4DAB8B15" w14:textId="77777777" w:rsidR="00375361" w:rsidRDefault="00375361" w:rsidP="00375361">
      <w:pPr>
        <w:pStyle w:val="ListParagraph"/>
        <w:numPr>
          <w:ilvl w:val="2"/>
          <w:numId w:val="2"/>
        </w:numPr>
      </w:pPr>
      <w:r>
        <w:t>Comments</w:t>
      </w:r>
    </w:p>
    <w:p w14:paraId="490381B1" w14:textId="77777777" w:rsidR="00375361" w:rsidRDefault="00375361" w:rsidP="00375361">
      <w:pPr>
        <w:pStyle w:val="ListParagraph"/>
        <w:numPr>
          <w:ilvl w:val="1"/>
          <w:numId w:val="2"/>
        </w:numPr>
      </w:pPr>
      <w:r w:rsidRPr="00820783">
        <w:t>Bond Disposition</w:t>
      </w:r>
    </w:p>
    <w:p w14:paraId="26932DB5" w14:textId="77777777" w:rsidR="00375361" w:rsidRDefault="00375361" w:rsidP="00375361">
      <w:pPr>
        <w:pStyle w:val="ListParagraph"/>
        <w:numPr>
          <w:ilvl w:val="2"/>
          <w:numId w:val="2"/>
        </w:numPr>
      </w:pPr>
      <w:r>
        <w:t>Notice of Forfeiture (Date)</w:t>
      </w:r>
    </w:p>
    <w:p w14:paraId="774D3A63" w14:textId="77777777" w:rsidR="00375361" w:rsidRDefault="00375361" w:rsidP="00375361">
      <w:pPr>
        <w:pStyle w:val="ListParagraph"/>
        <w:numPr>
          <w:ilvl w:val="2"/>
          <w:numId w:val="2"/>
        </w:numPr>
      </w:pPr>
      <w:r>
        <w:t>Failed to appear</w:t>
      </w:r>
    </w:p>
    <w:p w14:paraId="68C5ECA9" w14:textId="77777777" w:rsidR="00375361" w:rsidRDefault="00375361" w:rsidP="00375361">
      <w:pPr>
        <w:pStyle w:val="ListParagraph"/>
        <w:numPr>
          <w:ilvl w:val="2"/>
          <w:numId w:val="2"/>
        </w:numPr>
      </w:pPr>
      <w:r>
        <w:t>Exonerated Date</w:t>
      </w:r>
    </w:p>
    <w:p w14:paraId="0C15039D" w14:textId="77777777" w:rsidR="00375361" w:rsidRDefault="00375361" w:rsidP="00375361">
      <w:pPr>
        <w:pStyle w:val="ListParagraph"/>
        <w:numPr>
          <w:ilvl w:val="2"/>
          <w:numId w:val="2"/>
        </w:numPr>
      </w:pPr>
      <w:r>
        <w:t>Forfeiture Date</w:t>
      </w:r>
    </w:p>
    <w:p w14:paraId="1D3846F3" w14:textId="77777777" w:rsidR="00375361" w:rsidRDefault="00375361" w:rsidP="00375361">
      <w:pPr>
        <w:pStyle w:val="ListParagraph"/>
        <w:numPr>
          <w:ilvl w:val="2"/>
          <w:numId w:val="2"/>
        </w:numPr>
      </w:pPr>
      <w:r>
        <w:t>Write Off Date</w:t>
      </w:r>
    </w:p>
    <w:p w14:paraId="13069280" w14:textId="77777777" w:rsidR="00375361" w:rsidRDefault="00375361" w:rsidP="00375361">
      <w:pPr>
        <w:pStyle w:val="ListParagraph"/>
        <w:numPr>
          <w:ilvl w:val="2"/>
          <w:numId w:val="2"/>
        </w:numPr>
      </w:pPr>
      <w:r>
        <w:t>Write Off (amount)</w:t>
      </w:r>
    </w:p>
    <w:p w14:paraId="7E2EF124" w14:textId="77777777" w:rsidR="00375361" w:rsidRDefault="00375361" w:rsidP="00375361">
      <w:pPr>
        <w:pStyle w:val="ListParagraph"/>
        <w:numPr>
          <w:ilvl w:val="2"/>
          <w:numId w:val="2"/>
        </w:numPr>
      </w:pPr>
      <w:r>
        <w:t>Converted (amount)</w:t>
      </w:r>
    </w:p>
    <w:p w14:paraId="69E5FE91" w14:textId="77777777" w:rsidR="00375361" w:rsidRDefault="00375361" w:rsidP="00375361">
      <w:pPr>
        <w:pStyle w:val="ListParagraph"/>
        <w:numPr>
          <w:ilvl w:val="2"/>
          <w:numId w:val="2"/>
        </w:numPr>
      </w:pPr>
      <w:r>
        <w:t>Voided Date</w:t>
      </w:r>
    </w:p>
    <w:p w14:paraId="3763F0B2" w14:textId="77777777" w:rsidR="00375361" w:rsidRDefault="00375361" w:rsidP="00375361">
      <w:pPr>
        <w:pStyle w:val="ListParagraph"/>
        <w:numPr>
          <w:ilvl w:val="2"/>
          <w:numId w:val="2"/>
        </w:numPr>
      </w:pPr>
      <w:r>
        <w:t>Void Bond Reason</w:t>
      </w:r>
    </w:p>
    <w:p w14:paraId="1015A559" w14:textId="77777777" w:rsidR="00375361" w:rsidRDefault="00375361" w:rsidP="00375361">
      <w:pPr>
        <w:pStyle w:val="ListParagraph"/>
        <w:numPr>
          <w:ilvl w:val="1"/>
          <w:numId w:val="2"/>
        </w:numPr>
        <w:rPr>
          <w:highlight w:val="red"/>
        </w:rPr>
      </w:pPr>
      <w:r w:rsidRPr="008D51CE">
        <w:rPr>
          <w:highlight w:val="red"/>
        </w:rPr>
        <w:t>Transaction History</w:t>
      </w:r>
    </w:p>
    <w:p w14:paraId="29750227" w14:textId="77777777" w:rsidR="00375361" w:rsidRPr="00375361" w:rsidRDefault="00375361" w:rsidP="00375361">
      <w:pPr>
        <w:pStyle w:val="ListParagraph"/>
        <w:ind w:left="1440"/>
        <w:rPr>
          <w:highlight w:val="red"/>
        </w:rPr>
      </w:pPr>
    </w:p>
    <w:p w14:paraId="08E05C33" w14:textId="77777777" w:rsidR="003629B1" w:rsidRDefault="003629B1" w:rsidP="003629B1">
      <w:pPr>
        <w:pStyle w:val="ListParagraph"/>
        <w:numPr>
          <w:ilvl w:val="0"/>
          <w:numId w:val="2"/>
        </w:numPr>
      </w:pPr>
      <w:r>
        <w:t>Victims</w:t>
      </w:r>
    </w:p>
    <w:p w14:paraId="223DD5B0" w14:textId="77777777" w:rsidR="003629B1" w:rsidRDefault="003629B1" w:rsidP="003629B1">
      <w:pPr>
        <w:pStyle w:val="ListParagraph"/>
        <w:numPr>
          <w:ilvl w:val="1"/>
          <w:numId w:val="2"/>
        </w:numPr>
      </w:pPr>
      <w:r>
        <w:t>Header</w:t>
      </w:r>
    </w:p>
    <w:p w14:paraId="393B8D84" w14:textId="77777777" w:rsidR="003629B1" w:rsidRPr="0007558D" w:rsidRDefault="003629B1" w:rsidP="003629B1">
      <w:pPr>
        <w:pStyle w:val="ListParagraph"/>
        <w:numPr>
          <w:ilvl w:val="1"/>
          <w:numId w:val="2"/>
        </w:numPr>
        <w:rPr>
          <w:highlight w:val="red"/>
        </w:rPr>
      </w:pPr>
      <w:r w:rsidRPr="0007558D">
        <w:rPr>
          <w:highlight w:val="red"/>
        </w:rPr>
        <w:t>Defend</w:t>
      </w:r>
      <w:r w:rsidR="00D73D92" w:rsidRPr="0007558D">
        <w:rPr>
          <w:highlight w:val="red"/>
        </w:rPr>
        <w:t>a</w:t>
      </w:r>
      <w:r w:rsidRPr="0007558D">
        <w:rPr>
          <w:highlight w:val="red"/>
        </w:rPr>
        <w:t>nt</w:t>
      </w:r>
      <w:r w:rsidR="00D73D92" w:rsidRPr="0007558D">
        <w:rPr>
          <w:highlight w:val="red"/>
        </w:rPr>
        <w:t xml:space="preserve"> name</w:t>
      </w:r>
    </w:p>
    <w:p w14:paraId="3CB0CCDB" w14:textId="77777777" w:rsidR="00D73D92" w:rsidRDefault="00D73D92" w:rsidP="003629B1">
      <w:pPr>
        <w:pStyle w:val="ListParagraph"/>
        <w:numPr>
          <w:ilvl w:val="1"/>
          <w:numId w:val="2"/>
        </w:numPr>
      </w:pPr>
      <w:r>
        <w:t>List of Victims</w:t>
      </w:r>
    </w:p>
    <w:p w14:paraId="65AFC778" w14:textId="77777777" w:rsidR="00D73D92" w:rsidRDefault="00D73D92" w:rsidP="00D73D92">
      <w:pPr>
        <w:pStyle w:val="ListParagraph"/>
        <w:numPr>
          <w:ilvl w:val="2"/>
          <w:numId w:val="2"/>
        </w:numPr>
      </w:pPr>
      <w:r>
        <w:lastRenderedPageBreak/>
        <w:t>Victim name</w:t>
      </w:r>
    </w:p>
    <w:p w14:paraId="23844599" w14:textId="77777777" w:rsidR="00D73D92" w:rsidRDefault="00D73D92" w:rsidP="00D73D92">
      <w:pPr>
        <w:pStyle w:val="ListParagraph"/>
        <w:numPr>
          <w:ilvl w:val="2"/>
          <w:numId w:val="2"/>
        </w:numPr>
      </w:pPr>
      <w:r>
        <w:t>Restitution Amount</w:t>
      </w:r>
    </w:p>
    <w:p w14:paraId="246ED3DA" w14:textId="77777777" w:rsidR="00D73D92" w:rsidRDefault="00D73D92" w:rsidP="00D73D92">
      <w:pPr>
        <w:pStyle w:val="ListParagraph"/>
        <w:numPr>
          <w:ilvl w:val="2"/>
          <w:numId w:val="2"/>
        </w:numPr>
      </w:pPr>
      <w:r>
        <w:t>Total Adjustment</w:t>
      </w:r>
    </w:p>
    <w:p w14:paraId="4AC220CB" w14:textId="77777777" w:rsidR="00D73D92" w:rsidRDefault="00D73D92" w:rsidP="00D73D92">
      <w:pPr>
        <w:pStyle w:val="ListParagraph"/>
        <w:numPr>
          <w:ilvl w:val="2"/>
          <w:numId w:val="2"/>
        </w:numPr>
      </w:pPr>
      <w:r>
        <w:t>Total Paid</w:t>
      </w:r>
    </w:p>
    <w:p w14:paraId="1470FA58" w14:textId="77777777" w:rsidR="00D73D92" w:rsidRDefault="00D73D92" w:rsidP="00D73D92">
      <w:pPr>
        <w:pStyle w:val="ListParagraph"/>
        <w:numPr>
          <w:ilvl w:val="2"/>
          <w:numId w:val="2"/>
        </w:numPr>
      </w:pPr>
      <w:r>
        <w:t>Total Available for Disbursement</w:t>
      </w:r>
    </w:p>
    <w:p w14:paraId="4D40B957" w14:textId="77777777" w:rsidR="00D73D92" w:rsidRDefault="00D73D92" w:rsidP="00D73D92">
      <w:pPr>
        <w:pStyle w:val="ListParagraph"/>
        <w:numPr>
          <w:ilvl w:val="2"/>
          <w:numId w:val="2"/>
        </w:numPr>
      </w:pPr>
      <w:r>
        <w:t>Balance</w:t>
      </w:r>
    </w:p>
    <w:p w14:paraId="4713215C" w14:textId="77777777" w:rsidR="00D73D92" w:rsidRDefault="00D73D92" w:rsidP="00D73D92">
      <w:pPr>
        <w:pStyle w:val="ListParagraph"/>
        <w:numPr>
          <w:ilvl w:val="2"/>
          <w:numId w:val="2"/>
        </w:numPr>
      </w:pPr>
      <w:r>
        <w:t>Manual Hold Date</w:t>
      </w:r>
    </w:p>
    <w:p w14:paraId="43F3AFB2" w14:textId="77777777" w:rsidR="00D73D92" w:rsidRDefault="00D73D92" w:rsidP="00D73D92">
      <w:pPr>
        <w:pStyle w:val="ListParagraph"/>
        <w:ind w:left="2160"/>
      </w:pPr>
    </w:p>
    <w:p w14:paraId="76A8215E" w14:textId="77777777" w:rsidR="003629B1" w:rsidRPr="0007558D" w:rsidRDefault="00D73D92" w:rsidP="003629B1">
      <w:pPr>
        <w:pStyle w:val="ListParagraph"/>
        <w:numPr>
          <w:ilvl w:val="0"/>
          <w:numId w:val="2"/>
        </w:numPr>
        <w:rPr>
          <w:highlight w:val="red"/>
        </w:rPr>
      </w:pPr>
      <w:r w:rsidRPr="0007558D">
        <w:rPr>
          <w:highlight w:val="red"/>
        </w:rPr>
        <w:t>Victim Detail</w:t>
      </w:r>
      <w:r w:rsidR="00375361">
        <w:rPr>
          <w:highlight w:val="red"/>
        </w:rPr>
        <w:t xml:space="preserve"> (pages 19-23)</w:t>
      </w:r>
    </w:p>
    <w:p w14:paraId="2B150DF5" w14:textId="77777777" w:rsidR="00D73D92" w:rsidRPr="0007558D" w:rsidRDefault="00D73D92" w:rsidP="00D73D92">
      <w:pPr>
        <w:pStyle w:val="ListParagraph"/>
        <w:numPr>
          <w:ilvl w:val="1"/>
          <w:numId w:val="2"/>
        </w:numPr>
        <w:rPr>
          <w:highlight w:val="red"/>
        </w:rPr>
      </w:pPr>
      <w:r w:rsidRPr="0007558D">
        <w:rPr>
          <w:highlight w:val="red"/>
        </w:rPr>
        <w:t>Header</w:t>
      </w:r>
    </w:p>
    <w:p w14:paraId="61C53EC0" w14:textId="77777777" w:rsidR="00D73D92" w:rsidRPr="0007558D" w:rsidRDefault="00D73D92" w:rsidP="00D73D92">
      <w:pPr>
        <w:pStyle w:val="ListParagraph"/>
        <w:numPr>
          <w:ilvl w:val="2"/>
          <w:numId w:val="2"/>
        </w:numPr>
        <w:rPr>
          <w:highlight w:val="red"/>
        </w:rPr>
      </w:pPr>
      <w:r w:rsidRPr="0007558D">
        <w:rPr>
          <w:highlight w:val="red"/>
        </w:rPr>
        <w:t>Case Number</w:t>
      </w:r>
    </w:p>
    <w:p w14:paraId="67054847" w14:textId="77777777" w:rsidR="00D73D92" w:rsidRPr="0007558D" w:rsidRDefault="00D73D92" w:rsidP="00D73D92">
      <w:pPr>
        <w:pStyle w:val="ListParagraph"/>
        <w:numPr>
          <w:ilvl w:val="2"/>
          <w:numId w:val="2"/>
        </w:numPr>
        <w:rPr>
          <w:highlight w:val="red"/>
        </w:rPr>
      </w:pPr>
      <w:r w:rsidRPr="0007558D">
        <w:rPr>
          <w:highlight w:val="red"/>
        </w:rPr>
        <w:t>Style/Caption</w:t>
      </w:r>
    </w:p>
    <w:p w14:paraId="50B2C7A6" w14:textId="77777777" w:rsidR="00D73D92" w:rsidRPr="0007558D" w:rsidRDefault="00D73D92" w:rsidP="00D73D92">
      <w:pPr>
        <w:pStyle w:val="ListParagraph"/>
        <w:numPr>
          <w:ilvl w:val="2"/>
          <w:numId w:val="2"/>
        </w:numPr>
        <w:rPr>
          <w:highlight w:val="red"/>
        </w:rPr>
      </w:pPr>
      <w:r w:rsidRPr="0007558D">
        <w:rPr>
          <w:highlight w:val="red"/>
        </w:rPr>
        <w:t>Case Status</w:t>
      </w:r>
    </w:p>
    <w:p w14:paraId="75A20ECE" w14:textId="77777777" w:rsidR="00D73D92" w:rsidRPr="0007558D" w:rsidRDefault="00D73D92" w:rsidP="00D73D92">
      <w:pPr>
        <w:pStyle w:val="ListParagraph"/>
        <w:numPr>
          <w:ilvl w:val="1"/>
          <w:numId w:val="2"/>
        </w:numPr>
        <w:rPr>
          <w:highlight w:val="red"/>
        </w:rPr>
      </w:pPr>
      <w:r w:rsidRPr="0007558D">
        <w:rPr>
          <w:highlight w:val="red"/>
        </w:rPr>
        <w:t>Defendant name</w:t>
      </w:r>
    </w:p>
    <w:p w14:paraId="651EFD6E" w14:textId="77777777" w:rsidR="00D73D92" w:rsidRPr="0007558D" w:rsidRDefault="00D73D92" w:rsidP="00D73D92">
      <w:pPr>
        <w:pStyle w:val="ListParagraph"/>
        <w:numPr>
          <w:ilvl w:val="1"/>
          <w:numId w:val="2"/>
        </w:numPr>
        <w:rPr>
          <w:highlight w:val="red"/>
        </w:rPr>
      </w:pPr>
      <w:r w:rsidRPr="0007558D">
        <w:rPr>
          <w:highlight w:val="red"/>
        </w:rPr>
        <w:t>Victim Name</w:t>
      </w:r>
    </w:p>
    <w:p w14:paraId="70ED43E4" w14:textId="77777777" w:rsidR="00D73D92" w:rsidRPr="0007558D" w:rsidRDefault="00D73D92" w:rsidP="00D73D92">
      <w:pPr>
        <w:pStyle w:val="ListParagraph"/>
        <w:numPr>
          <w:ilvl w:val="1"/>
          <w:numId w:val="2"/>
        </w:numPr>
        <w:rPr>
          <w:highlight w:val="red"/>
        </w:rPr>
      </w:pPr>
      <w:r w:rsidRPr="0007558D">
        <w:rPr>
          <w:highlight w:val="red"/>
        </w:rPr>
        <w:t>Victim Reference Number</w:t>
      </w:r>
    </w:p>
    <w:p w14:paraId="59528759" w14:textId="77777777" w:rsidR="00D73D92" w:rsidRPr="0007558D" w:rsidRDefault="00D73D92" w:rsidP="00D73D92">
      <w:pPr>
        <w:pStyle w:val="ListParagraph"/>
        <w:numPr>
          <w:ilvl w:val="1"/>
          <w:numId w:val="2"/>
        </w:numPr>
        <w:rPr>
          <w:highlight w:val="red"/>
        </w:rPr>
      </w:pPr>
      <w:r w:rsidRPr="0007558D">
        <w:rPr>
          <w:highlight w:val="red"/>
        </w:rPr>
        <w:t>Alleged Restitution</w:t>
      </w:r>
    </w:p>
    <w:p w14:paraId="4E1F558C" w14:textId="77777777" w:rsidR="00D73D92" w:rsidRPr="0007558D" w:rsidRDefault="00D73D92" w:rsidP="00D73D92">
      <w:pPr>
        <w:pStyle w:val="ListParagraph"/>
        <w:numPr>
          <w:ilvl w:val="1"/>
          <w:numId w:val="2"/>
        </w:numPr>
        <w:rPr>
          <w:highlight w:val="red"/>
        </w:rPr>
      </w:pPr>
      <w:r w:rsidRPr="0007558D">
        <w:rPr>
          <w:highlight w:val="red"/>
        </w:rPr>
        <w:t>Victim Comment</w:t>
      </w:r>
    </w:p>
    <w:p w14:paraId="2321AB23" w14:textId="77777777" w:rsidR="00D73D92" w:rsidRPr="0007558D" w:rsidRDefault="00D73D92" w:rsidP="00D73D92">
      <w:pPr>
        <w:pStyle w:val="ListParagraph"/>
        <w:numPr>
          <w:ilvl w:val="1"/>
          <w:numId w:val="2"/>
        </w:numPr>
        <w:rPr>
          <w:highlight w:val="red"/>
        </w:rPr>
      </w:pPr>
      <w:r w:rsidRPr="0007558D">
        <w:rPr>
          <w:highlight w:val="red"/>
        </w:rPr>
        <w:t>Restitution</w:t>
      </w:r>
    </w:p>
    <w:p w14:paraId="5DAF17EF" w14:textId="77777777" w:rsidR="00D73D92" w:rsidRPr="0007558D" w:rsidRDefault="00D73D92" w:rsidP="00D73D92">
      <w:pPr>
        <w:pStyle w:val="ListParagraph"/>
        <w:numPr>
          <w:ilvl w:val="2"/>
          <w:numId w:val="2"/>
        </w:numPr>
        <w:rPr>
          <w:highlight w:val="red"/>
        </w:rPr>
      </w:pPr>
      <w:r w:rsidRPr="0007558D">
        <w:rPr>
          <w:highlight w:val="red"/>
        </w:rPr>
        <w:t>Due Date</w:t>
      </w:r>
    </w:p>
    <w:p w14:paraId="21360AD6" w14:textId="77777777" w:rsidR="00D73D92" w:rsidRPr="0007558D" w:rsidRDefault="00D73D92" w:rsidP="00D73D92">
      <w:pPr>
        <w:pStyle w:val="ListParagraph"/>
        <w:numPr>
          <w:ilvl w:val="2"/>
          <w:numId w:val="2"/>
        </w:numPr>
        <w:rPr>
          <w:highlight w:val="red"/>
        </w:rPr>
      </w:pPr>
      <w:r w:rsidRPr="0007558D">
        <w:rPr>
          <w:highlight w:val="red"/>
        </w:rPr>
        <w:t>Victim Assessment</w:t>
      </w:r>
    </w:p>
    <w:p w14:paraId="314A7382" w14:textId="77777777" w:rsidR="00D73D92" w:rsidRPr="0007558D" w:rsidRDefault="00D73D92" w:rsidP="00D73D92">
      <w:pPr>
        <w:pStyle w:val="ListParagraph"/>
        <w:numPr>
          <w:ilvl w:val="2"/>
          <w:numId w:val="2"/>
        </w:numPr>
        <w:rPr>
          <w:highlight w:val="red"/>
        </w:rPr>
      </w:pPr>
      <w:r w:rsidRPr="0007558D">
        <w:rPr>
          <w:highlight w:val="red"/>
        </w:rPr>
        <w:t>Payment Priority</w:t>
      </w:r>
    </w:p>
    <w:p w14:paraId="103E0BCF" w14:textId="77777777" w:rsidR="00D73D92" w:rsidRPr="0007558D" w:rsidRDefault="00D73D92" w:rsidP="00D73D92">
      <w:pPr>
        <w:pStyle w:val="ListParagraph"/>
        <w:numPr>
          <w:ilvl w:val="2"/>
          <w:numId w:val="2"/>
        </w:numPr>
        <w:rPr>
          <w:highlight w:val="red"/>
        </w:rPr>
      </w:pPr>
      <w:r w:rsidRPr="0007558D">
        <w:rPr>
          <w:highlight w:val="red"/>
        </w:rPr>
        <w:t>Victim Adjustment</w:t>
      </w:r>
    </w:p>
    <w:p w14:paraId="3757C5EA" w14:textId="77777777" w:rsidR="00D73D92" w:rsidRPr="0007558D" w:rsidRDefault="00D73D92" w:rsidP="00D73D92">
      <w:pPr>
        <w:pStyle w:val="ListParagraph"/>
        <w:numPr>
          <w:ilvl w:val="2"/>
          <w:numId w:val="2"/>
        </w:numPr>
        <w:rPr>
          <w:highlight w:val="red"/>
        </w:rPr>
      </w:pPr>
      <w:r w:rsidRPr="0007558D">
        <w:rPr>
          <w:highlight w:val="red"/>
        </w:rPr>
        <w:t>Adjustment reason</w:t>
      </w:r>
    </w:p>
    <w:p w14:paraId="3D5060F3" w14:textId="77777777" w:rsidR="00D73D92" w:rsidRPr="0007558D" w:rsidRDefault="00D73D92" w:rsidP="00D73D92">
      <w:pPr>
        <w:pStyle w:val="ListParagraph"/>
        <w:numPr>
          <w:ilvl w:val="2"/>
          <w:numId w:val="2"/>
        </w:numPr>
        <w:rPr>
          <w:highlight w:val="red"/>
        </w:rPr>
      </w:pPr>
      <w:r w:rsidRPr="0007558D">
        <w:rPr>
          <w:highlight w:val="red"/>
        </w:rPr>
        <w:t>Adjustment reason comment</w:t>
      </w:r>
    </w:p>
    <w:p w14:paraId="4FA413EE" w14:textId="77777777" w:rsidR="00D73D92" w:rsidRPr="0007558D" w:rsidRDefault="00D73D92" w:rsidP="00D73D92">
      <w:pPr>
        <w:pStyle w:val="ListParagraph"/>
        <w:numPr>
          <w:ilvl w:val="2"/>
          <w:numId w:val="2"/>
        </w:numPr>
        <w:rPr>
          <w:highlight w:val="red"/>
        </w:rPr>
      </w:pPr>
      <w:r w:rsidRPr="0007558D">
        <w:rPr>
          <w:highlight w:val="red"/>
        </w:rPr>
        <w:t>Manual hold date</w:t>
      </w:r>
    </w:p>
    <w:p w14:paraId="649D8081" w14:textId="77777777" w:rsidR="00D73D92" w:rsidRPr="0007558D" w:rsidRDefault="00D73D92" w:rsidP="00D73D92">
      <w:pPr>
        <w:pStyle w:val="ListParagraph"/>
        <w:numPr>
          <w:ilvl w:val="2"/>
          <w:numId w:val="2"/>
        </w:numPr>
        <w:rPr>
          <w:highlight w:val="red"/>
        </w:rPr>
      </w:pPr>
      <w:r w:rsidRPr="0007558D">
        <w:rPr>
          <w:highlight w:val="red"/>
        </w:rPr>
        <w:t>Collection Date</w:t>
      </w:r>
    </w:p>
    <w:p w14:paraId="0957B60D" w14:textId="77777777" w:rsidR="00D73D92" w:rsidRPr="0007558D" w:rsidRDefault="00D73D92" w:rsidP="00D73D92">
      <w:pPr>
        <w:pStyle w:val="ListParagraph"/>
        <w:numPr>
          <w:ilvl w:val="2"/>
          <w:numId w:val="2"/>
        </w:numPr>
        <w:rPr>
          <w:highlight w:val="red"/>
        </w:rPr>
      </w:pPr>
      <w:r w:rsidRPr="0007558D">
        <w:rPr>
          <w:highlight w:val="red"/>
        </w:rPr>
        <w:t>Reported to Collections</w:t>
      </w:r>
    </w:p>
    <w:p w14:paraId="04EFB464" w14:textId="77777777" w:rsidR="00D73D92" w:rsidRPr="0007558D" w:rsidRDefault="00D73D92" w:rsidP="00D73D92">
      <w:pPr>
        <w:pStyle w:val="ListParagraph"/>
        <w:numPr>
          <w:ilvl w:val="2"/>
          <w:numId w:val="2"/>
        </w:numPr>
        <w:rPr>
          <w:highlight w:val="red"/>
        </w:rPr>
      </w:pPr>
      <w:r w:rsidRPr="0007558D">
        <w:rPr>
          <w:highlight w:val="red"/>
        </w:rPr>
        <w:t>Joint and Several</w:t>
      </w:r>
    </w:p>
    <w:p w14:paraId="7AE8257C" w14:textId="77777777" w:rsidR="00D73D92" w:rsidRPr="0007558D" w:rsidRDefault="00D73D92" w:rsidP="00D73D92">
      <w:pPr>
        <w:pStyle w:val="ListParagraph"/>
        <w:numPr>
          <w:ilvl w:val="1"/>
          <w:numId w:val="2"/>
        </w:numPr>
        <w:rPr>
          <w:highlight w:val="red"/>
        </w:rPr>
      </w:pPr>
      <w:r w:rsidRPr="0007558D">
        <w:rPr>
          <w:highlight w:val="red"/>
        </w:rPr>
        <w:t>Restitution Summary</w:t>
      </w:r>
    </w:p>
    <w:p w14:paraId="36F2F8FD" w14:textId="77777777" w:rsidR="00D73D92" w:rsidRPr="0007558D" w:rsidRDefault="00D73D92" w:rsidP="00D73D92">
      <w:pPr>
        <w:pStyle w:val="ListParagraph"/>
        <w:numPr>
          <w:ilvl w:val="2"/>
          <w:numId w:val="2"/>
        </w:numPr>
        <w:rPr>
          <w:highlight w:val="red"/>
        </w:rPr>
      </w:pPr>
      <w:r w:rsidRPr="0007558D">
        <w:rPr>
          <w:highlight w:val="red"/>
        </w:rPr>
        <w:t>Victim Restitution Amount</w:t>
      </w:r>
    </w:p>
    <w:p w14:paraId="2246CDF7" w14:textId="77777777" w:rsidR="00D73D92" w:rsidRPr="0007558D" w:rsidRDefault="00D73D92" w:rsidP="00D73D92">
      <w:pPr>
        <w:pStyle w:val="ListParagraph"/>
        <w:numPr>
          <w:ilvl w:val="2"/>
          <w:numId w:val="2"/>
        </w:numPr>
        <w:rPr>
          <w:highlight w:val="red"/>
        </w:rPr>
      </w:pPr>
      <w:r w:rsidRPr="0007558D">
        <w:rPr>
          <w:highlight w:val="red"/>
        </w:rPr>
        <w:t>Total Adjustment amount</w:t>
      </w:r>
    </w:p>
    <w:p w14:paraId="11583E39" w14:textId="77777777" w:rsidR="00D73D92" w:rsidRPr="0007558D" w:rsidRDefault="00D73D92" w:rsidP="00D73D92">
      <w:pPr>
        <w:pStyle w:val="ListParagraph"/>
        <w:numPr>
          <w:ilvl w:val="2"/>
          <w:numId w:val="2"/>
        </w:numPr>
        <w:rPr>
          <w:highlight w:val="red"/>
        </w:rPr>
      </w:pPr>
      <w:r w:rsidRPr="0007558D">
        <w:rPr>
          <w:highlight w:val="red"/>
        </w:rPr>
        <w:t>Total restitution amount</w:t>
      </w:r>
    </w:p>
    <w:p w14:paraId="0157BABF" w14:textId="77777777" w:rsidR="00D73D92" w:rsidRPr="0007558D" w:rsidRDefault="00D73D92" w:rsidP="00D73D92">
      <w:pPr>
        <w:pStyle w:val="ListParagraph"/>
        <w:numPr>
          <w:ilvl w:val="2"/>
          <w:numId w:val="2"/>
        </w:numPr>
        <w:rPr>
          <w:highlight w:val="red"/>
        </w:rPr>
      </w:pPr>
      <w:r w:rsidRPr="0007558D">
        <w:rPr>
          <w:highlight w:val="red"/>
        </w:rPr>
        <w:t>Total Paid</w:t>
      </w:r>
    </w:p>
    <w:p w14:paraId="1DA3E10B" w14:textId="77777777" w:rsidR="00D73D92" w:rsidRPr="0007558D" w:rsidRDefault="00D73D92" w:rsidP="00D73D92">
      <w:pPr>
        <w:pStyle w:val="ListParagraph"/>
        <w:numPr>
          <w:ilvl w:val="2"/>
          <w:numId w:val="2"/>
        </w:numPr>
        <w:rPr>
          <w:highlight w:val="red"/>
        </w:rPr>
      </w:pPr>
      <w:r w:rsidRPr="0007558D">
        <w:rPr>
          <w:highlight w:val="red"/>
        </w:rPr>
        <w:t>Balance</w:t>
      </w:r>
    </w:p>
    <w:p w14:paraId="32FD2A8E" w14:textId="77777777" w:rsidR="00D73D92" w:rsidRPr="0007558D" w:rsidRDefault="00D73D92" w:rsidP="00D73D92">
      <w:pPr>
        <w:pStyle w:val="ListParagraph"/>
        <w:numPr>
          <w:ilvl w:val="2"/>
          <w:numId w:val="2"/>
        </w:numPr>
        <w:rPr>
          <w:highlight w:val="red"/>
        </w:rPr>
      </w:pPr>
      <w:r w:rsidRPr="0007558D">
        <w:rPr>
          <w:highlight w:val="red"/>
        </w:rPr>
        <w:t>Total Available for Disbursement</w:t>
      </w:r>
    </w:p>
    <w:p w14:paraId="35565A79" w14:textId="77777777" w:rsidR="00D73D92" w:rsidRPr="0007558D" w:rsidRDefault="00D73D92" w:rsidP="00D73D92">
      <w:pPr>
        <w:pStyle w:val="ListParagraph"/>
        <w:numPr>
          <w:ilvl w:val="2"/>
          <w:numId w:val="2"/>
        </w:numPr>
        <w:rPr>
          <w:highlight w:val="red"/>
        </w:rPr>
      </w:pPr>
      <w:r w:rsidRPr="0007558D">
        <w:rPr>
          <w:highlight w:val="red"/>
        </w:rPr>
        <w:t>Total Disbursed</w:t>
      </w:r>
    </w:p>
    <w:p w14:paraId="4CD99DB9" w14:textId="77777777" w:rsidR="00D73D92" w:rsidRPr="0007558D" w:rsidRDefault="00D73D92" w:rsidP="00D73D92">
      <w:pPr>
        <w:pStyle w:val="ListParagraph"/>
        <w:numPr>
          <w:ilvl w:val="1"/>
          <w:numId w:val="2"/>
        </w:numPr>
        <w:rPr>
          <w:highlight w:val="red"/>
        </w:rPr>
      </w:pPr>
      <w:r w:rsidRPr="0007558D">
        <w:rPr>
          <w:highlight w:val="red"/>
        </w:rPr>
        <w:t>List of Transactions</w:t>
      </w:r>
    </w:p>
    <w:p w14:paraId="5384A885" w14:textId="77777777" w:rsidR="00D73D92" w:rsidRPr="0007558D" w:rsidRDefault="00D73D92" w:rsidP="00D73D92">
      <w:pPr>
        <w:pStyle w:val="ListParagraph"/>
        <w:numPr>
          <w:ilvl w:val="2"/>
          <w:numId w:val="2"/>
        </w:numPr>
        <w:rPr>
          <w:highlight w:val="red"/>
        </w:rPr>
      </w:pPr>
      <w:r w:rsidRPr="0007558D">
        <w:rPr>
          <w:highlight w:val="red"/>
        </w:rPr>
        <w:t>Transaction type</w:t>
      </w:r>
    </w:p>
    <w:p w14:paraId="2341E477" w14:textId="77777777" w:rsidR="00D73D92" w:rsidRPr="0007558D" w:rsidRDefault="00D73D92" w:rsidP="00D73D92">
      <w:pPr>
        <w:pStyle w:val="ListParagraph"/>
        <w:numPr>
          <w:ilvl w:val="2"/>
          <w:numId w:val="2"/>
        </w:numPr>
        <w:rPr>
          <w:highlight w:val="red"/>
        </w:rPr>
      </w:pPr>
      <w:r w:rsidRPr="0007558D">
        <w:rPr>
          <w:highlight w:val="red"/>
        </w:rPr>
        <w:t>Number</w:t>
      </w:r>
    </w:p>
    <w:p w14:paraId="31E65D28" w14:textId="77777777" w:rsidR="00D73D92" w:rsidRPr="0007558D" w:rsidRDefault="00D73D92" w:rsidP="00D73D92">
      <w:pPr>
        <w:pStyle w:val="ListParagraph"/>
        <w:numPr>
          <w:ilvl w:val="2"/>
          <w:numId w:val="2"/>
        </w:numPr>
        <w:rPr>
          <w:highlight w:val="red"/>
        </w:rPr>
      </w:pPr>
      <w:r w:rsidRPr="0007558D">
        <w:rPr>
          <w:highlight w:val="red"/>
        </w:rPr>
        <w:t>Date</w:t>
      </w:r>
    </w:p>
    <w:p w14:paraId="6D909CA6" w14:textId="77777777" w:rsidR="00D73D92" w:rsidRPr="0007558D" w:rsidRDefault="00D73D92" w:rsidP="00D73D92">
      <w:pPr>
        <w:pStyle w:val="ListParagraph"/>
        <w:numPr>
          <w:ilvl w:val="2"/>
          <w:numId w:val="2"/>
        </w:numPr>
        <w:rPr>
          <w:highlight w:val="red"/>
        </w:rPr>
      </w:pPr>
      <w:r w:rsidRPr="0007558D">
        <w:rPr>
          <w:highlight w:val="red"/>
        </w:rPr>
        <w:t>Amount</w:t>
      </w:r>
    </w:p>
    <w:p w14:paraId="5FD67354" w14:textId="77777777" w:rsidR="00D73D92" w:rsidRPr="0007558D" w:rsidRDefault="00D73D92" w:rsidP="00D73D92">
      <w:pPr>
        <w:pStyle w:val="ListParagraph"/>
        <w:numPr>
          <w:ilvl w:val="2"/>
          <w:numId w:val="2"/>
        </w:numPr>
        <w:rPr>
          <w:highlight w:val="red"/>
        </w:rPr>
      </w:pPr>
      <w:r w:rsidRPr="0007558D">
        <w:rPr>
          <w:highlight w:val="red"/>
        </w:rPr>
        <w:lastRenderedPageBreak/>
        <w:t>Payment type</w:t>
      </w:r>
    </w:p>
    <w:p w14:paraId="4113546D" w14:textId="77777777" w:rsidR="00D73D92" w:rsidRPr="0007558D" w:rsidRDefault="00D73D92" w:rsidP="00D73D92">
      <w:pPr>
        <w:pStyle w:val="ListParagraph"/>
        <w:numPr>
          <w:ilvl w:val="2"/>
          <w:numId w:val="2"/>
        </w:numPr>
        <w:rPr>
          <w:highlight w:val="red"/>
        </w:rPr>
      </w:pPr>
      <w:r w:rsidRPr="0007558D">
        <w:rPr>
          <w:highlight w:val="red"/>
        </w:rPr>
        <w:t>Payer/payee</w:t>
      </w:r>
    </w:p>
    <w:p w14:paraId="1D9ABD8E" w14:textId="77777777" w:rsidR="00D73D92" w:rsidRDefault="00D73D92" w:rsidP="00D73D92">
      <w:pPr>
        <w:pStyle w:val="ListParagraph"/>
        <w:ind w:left="2160"/>
      </w:pPr>
    </w:p>
    <w:p w14:paraId="5466AFE6" w14:textId="77777777" w:rsidR="00090CE8" w:rsidRDefault="00D73D92" w:rsidP="00375361">
      <w:pPr>
        <w:pStyle w:val="ListParagraph"/>
        <w:numPr>
          <w:ilvl w:val="0"/>
          <w:numId w:val="4"/>
        </w:numPr>
      </w:pPr>
      <w:r>
        <w:t>Defense Attorneys</w:t>
      </w:r>
    </w:p>
    <w:p w14:paraId="0276F70E" w14:textId="77777777" w:rsidR="00090CE8" w:rsidRDefault="00090CE8" w:rsidP="00375361">
      <w:pPr>
        <w:pStyle w:val="ListParagraph"/>
        <w:numPr>
          <w:ilvl w:val="1"/>
          <w:numId w:val="4"/>
        </w:numPr>
      </w:pPr>
      <w:r>
        <w:t>Header</w:t>
      </w:r>
    </w:p>
    <w:p w14:paraId="28F0882A" w14:textId="77777777" w:rsidR="00090CE8" w:rsidRDefault="00090CE8" w:rsidP="00375361">
      <w:pPr>
        <w:pStyle w:val="ListParagraph"/>
        <w:numPr>
          <w:ilvl w:val="2"/>
          <w:numId w:val="4"/>
        </w:numPr>
      </w:pPr>
      <w:r>
        <w:t>Case Number</w:t>
      </w:r>
    </w:p>
    <w:p w14:paraId="2EA46FF4" w14:textId="77777777" w:rsidR="00090CE8" w:rsidRDefault="00090CE8" w:rsidP="00375361">
      <w:pPr>
        <w:pStyle w:val="ListParagraph"/>
        <w:numPr>
          <w:ilvl w:val="2"/>
          <w:numId w:val="4"/>
        </w:numPr>
      </w:pPr>
      <w:r>
        <w:t>Style/Caption</w:t>
      </w:r>
    </w:p>
    <w:p w14:paraId="7567B310" w14:textId="77777777" w:rsidR="00090CE8" w:rsidRDefault="00090CE8" w:rsidP="00375361">
      <w:pPr>
        <w:pStyle w:val="ListParagraph"/>
        <w:numPr>
          <w:ilvl w:val="2"/>
          <w:numId w:val="4"/>
        </w:numPr>
      </w:pPr>
      <w:r>
        <w:t>Case Status</w:t>
      </w:r>
    </w:p>
    <w:p w14:paraId="264D5B55" w14:textId="77777777" w:rsidR="00090CE8" w:rsidRDefault="00090CE8" w:rsidP="00375361">
      <w:pPr>
        <w:pStyle w:val="ListParagraph"/>
        <w:numPr>
          <w:ilvl w:val="1"/>
          <w:numId w:val="4"/>
        </w:numPr>
      </w:pPr>
      <w:r>
        <w:t>Client (defendant)</w:t>
      </w:r>
    </w:p>
    <w:p w14:paraId="00B5A2BA" w14:textId="77777777" w:rsidR="00090CE8" w:rsidRDefault="00090CE8" w:rsidP="00375361">
      <w:pPr>
        <w:pStyle w:val="ListParagraph"/>
        <w:numPr>
          <w:ilvl w:val="1"/>
          <w:numId w:val="4"/>
        </w:numPr>
      </w:pPr>
      <w:r>
        <w:t>Defense Attorney (list)*</w:t>
      </w:r>
      <w:r w:rsidR="00FE6D07">
        <w:rPr>
          <w:b/>
        </w:rPr>
        <w:t>This can be linked to from the participants screen and we can combine this with prosecutors</w:t>
      </w:r>
    </w:p>
    <w:p w14:paraId="53305AB0" w14:textId="77777777" w:rsidR="00090CE8" w:rsidRDefault="00090CE8" w:rsidP="00375361">
      <w:pPr>
        <w:pStyle w:val="ListParagraph"/>
        <w:numPr>
          <w:ilvl w:val="2"/>
          <w:numId w:val="4"/>
        </w:numPr>
      </w:pPr>
      <w:r>
        <w:t>Name</w:t>
      </w:r>
    </w:p>
    <w:p w14:paraId="0113F6B9" w14:textId="77777777" w:rsidR="00090CE8" w:rsidRDefault="00090CE8" w:rsidP="00375361">
      <w:pPr>
        <w:pStyle w:val="ListParagraph"/>
        <w:numPr>
          <w:ilvl w:val="2"/>
          <w:numId w:val="4"/>
        </w:numPr>
      </w:pPr>
      <w:r>
        <w:t>Assignment</w:t>
      </w:r>
      <w:r>
        <w:rPr>
          <w:rStyle w:val="FootnoteReference"/>
        </w:rPr>
        <w:footnoteReference w:id="19"/>
      </w:r>
    </w:p>
    <w:p w14:paraId="75ECBB8B" w14:textId="77777777" w:rsidR="00090CE8" w:rsidRDefault="00090CE8" w:rsidP="00375361">
      <w:pPr>
        <w:pStyle w:val="ListParagraph"/>
        <w:numPr>
          <w:ilvl w:val="2"/>
          <w:numId w:val="4"/>
        </w:numPr>
      </w:pPr>
      <w:r>
        <w:t>From date</w:t>
      </w:r>
    </w:p>
    <w:p w14:paraId="15E3C760" w14:textId="77777777" w:rsidR="00090CE8" w:rsidRDefault="00090CE8" w:rsidP="00375361">
      <w:pPr>
        <w:pStyle w:val="ListParagraph"/>
        <w:numPr>
          <w:ilvl w:val="2"/>
          <w:numId w:val="4"/>
        </w:numPr>
      </w:pPr>
      <w:r>
        <w:t>To date</w:t>
      </w:r>
    </w:p>
    <w:p w14:paraId="5E6460E6" w14:textId="77777777" w:rsidR="00090CE8" w:rsidRDefault="00090CE8" w:rsidP="00375361">
      <w:pPr>
        <w:pStyle w:val="ListParagraph"/>
        <w:numPr>
          <w:ilvl w:val="2"/>
          <w:numId w:val="4"/>
        </w:numPr>
      </w:pPr>
      <w:r>
        <w:t>Lead Counsel indicator</w:t>
      </w:r>
    </w:p>
    <w:p w14:paraId="4BE64C25" w14:textId="77777777" w:rsidR="00090CE8" w:rsidRDefault="00090CE8" w:rsidP="00375361">
      <w:pPr>
        <w:pStyle w:val="ListParagraph"/>
        <w:numPr>
          <w:ilvl w:val="2"/>
          <w:numId w:val="4"/>
        </w:numPr>
      </w:pPr>
      <w:r>
        <w:t>Send notices to indicator</w:t>
      </w:r>
    </w:p>
    <w:p w14:paraId="5D03F331" w14:textId="77777777" w:rsidR="00090CE8" w:rsidRDefault="00090CE8" w:rsidP="00375361">
      <w:pPr>
        <w:pStyle w:val="ListParagraph"/>
        <w:numPr>
          <w:ilvl w:val="2"/>
          <w:numId w:val="4"/>
        </w:numPr>
      </w:pPr>
      <w:r>
        <w:t>Withdrawal</w:t>
      </w:r>
      <w:r w:rsidR="001D65F6">
        <w:t xml:space="preserve"> (Date?)</w:t>
      </w:r>
    </w:p>
    <w:p w14:paraId="7B959123" w14:textId="77777777" w:rsidR="00090CE8" w:rsidRDefault="00090CE8" w:rsidP="00375361">
      <w:pPr>
        <w:pStyle w:val="ListParagraph"/>
        <w:numPr>
          <w:ilvl w:val="2"/>
          <w:numId w:val="4"/>
        </w:numPr>
      </w:pPr>
      <w:r>
        <w:t>Bar Number</w:t>
      </w:r>
    </w:p>
    <w:p w14:paraId="33EDF2F6" w14:textId="77777777" w:rsidR="0007558D" w:rsidRDefault="0007558D" w:rsidP="00375361">
      <w:pPr>
        <w:pStyle w:val="ListParagraph"/>
        <w:numPr>
          <w:ilvl w:val="2"/>
          <w:numId w:val="4"/>
        </w:numPr>
      </w:pPr>
      <w:r>
        <w:t>Address</w:t>
      </w:r>
    </w:p>
    <w:p w14:paraId="4A8E9BF6" w14:textId="77777777" w:rsidR="0007558D" w:rsidRDefault="0007558D" w:rsidP="00375361">
      <w:pPr>
        <w:pStyle w:val="ListParagraph"/>
        <w:numPr>
          <w:ilvl w:val="3"/>
          <w:numId w:val="4"/>
        </w:numPr>
      </w:pPr>
      <w:r>
        <w:t>Street</w:t>
      </w:r>
    </w:p>
    <w:p w14:paraId="5C0208FA" w14:textId="77777777" w:rsidR="0007558D" w:rsidRDefault="0007558D" w:rsidP="00375361">
      <w:pPr>
        <w:pStyle w:val="ListParagraph"/>
        <w:numPr>
          <w:ilvl w:val="3"/>
          <w:numId w:val="4"/>
        </w:numPr>
      </w:pPr>
      <w:r>
        <w:t>City, State, Zip</w:t>
      </w:r>
    </w:p>
    <w:p w14:paraId="551F4C24" w14:textId="77777777" w:rsidR="0007558D" w:rsidRDefault="0007558D" w:rsidP="00375361">
      <w:pPr>
        <w:pStyle w:val="ListParagraph"/>
        <w:numPr>
          <w:ilvl w:val="3"/>
          <w:numId w:val="4"/>
        </w:numPr>
      </w:pPr>
      <w:r>
        <w:t>Phone number</w:t>
      </w:r>
    </w:p>
    <w:p w14:paraId="2CB8DB71" w14:textId="77777777" w:rsidR="0007558D" w:rsidRDefault="0007558D" w:rsidP="00375361">
      <w:pPr>
        <w:pStyle w:val="ListParagraph"/>
        <w:numPr>
          <w:ilvl w:val="3"/>
          <w:numId w:val="4"/>
        </w:numPr>
      </w:pPr>
      <w:r>
        <w:t>Fax number</w:t>
      </w:r>
    </w:p>
    <w:p w14:paraId="4AC75A23" w14:textId="77777777" w:rsidR="0007558D" w:rsidRDefault="0007558D" w:rsidP="00375361">
      <w:pPr>
        <w:pStyle w:val="ListParagraph"/>
        <w:numPr>
          <w:ilvl w:val="3"/>
          <w:numId w:val="4"/>
        </w:numPr>
      </w:pPr>
      <w:r>
        <w:t>Email address</w:t>
      </w:r>
    </w:p>
    <w:p w14:paraId="5CD9D39E" w14:textId="77777777" w:rsidR="0007558D" w:rsidRDefault="0007558D" w:rsidP="00375361">
      <w:pPr>
        <w:pStyle w:val="ListParagraph"/>
        <w:numPr>
          <w:ilvl w:val="2"/>
          <w:numId w:val="4"/>
        </w:numPr>
      </w:pPr>
      <w:r>
        <w:t>Firm (Name)</w:t>
      </w:r>
    </w:p>
    <w:p w14:paraId="2B984B9C" w14:textId="77777777" w:rsidR="00090CE8" w:rsidRDefault="0007558D" w:rsidP="00375361">
      <w:pPr>
        <w:pStyle w:val="ListParagraph"/>
        <w:numPr>
          <w:ilvl w:val="2"/>
          <w:numId w:val="4"/>
        </w:numPr>
      </w:pPr>
      <w:r>
        <w:t xml:space="preserve">Firm </w:t>
      </w:r>
      <w:r w:rsidR="00090CE8">
        <w:t>Address</w:t>
      </w:r>
    </w:p>
    <w:p w14:paraId="0C997924" w14:textId="77777777" w:rsidR="0007558D" w:rsidRDefault="0007558D" w:rsidP="00375361">
      <w:pPr>
        <w:pStyle w:val="ListParagraph"/>
        <w:numPr>
          <w:ilvl w:val="3"/>
          <w:numId w:val="4"/>
        </w:numPr>
      </w:pPr>
      <w:r>
        <w:t>Street</w:t>
      </w:r>
    </w:p>
    <w:p w14:paraId="76C908E8" w14:textId="77777777" w:rsidR="0007558D" w:rsidRDefault="0007558D" w:rsidP="00375361">
      <w:pPr>
        <w:pStyle w:val="ListParagraph"/>
        <w:numPr>
          <w:ilvl w:val="3"/>
          <w:numId w:val="4"/>
        </w:numPr>
      </w:pPr>
      <w:r>
        <w:t>City, State, Zip</w:t>
      </w:r>
    </w:p>
    <w:p w14:paraId="19679A47" w14:textId="77777777" w:rsidR="0007558D" w:rsidRDefault="0007558D" w:rsidP="00375361">
      <w:pPr>
        <w:pStyle w:val="ListParagraph"/>
        <w:numPr>
          <w:ilvl w:val="3"/>
          <w:numId w:val="4"/>
        </w:numPr>
      </w:pPr>
      <w:r>
        <w:t>Phone number</w:t>
      </w:r>
    </w:p>
    <w:p w14:paraId="36966225" w14:textId="77777777" w:rsidR="0007558D" w:rsidRDefault="0007558D" w:rsidP="00375361">
      <w:pPr>
        <w:pStyle w:val="ListParagraph"/>
        <w:numPr>
          <w:ilvl w:val="3"/>
          <w:numId w:val="4"/>
        </w:numPr>
      </w:pPr>
      <w:r>
        <w:t>Fax number</w:t>
      </w:r>
    </w:p>
    <w:p w14:paraId="424002CD" w14:textId="77777777" w:rsidR="0007558D" w:rsidRDefault="0007558D" w:rsidP="00375361">
      <w:pPr>
        <w:pStyle w:val="ListParagraph"/>
        <w:numPr>
          <w:ilvl w:val="3"/>
          <w:numId w:val="4"/>
        </w:numPr>
      </w:pPr>
      <w:r>
        <w:t>Email address</w:t>
      </w:r>
    </w:p>
    <w:p w14:paraId="2CB858C0" w14:textId="77777777" w:rsidR="00090CE8" w:rsidRDefault="00090CE8" w:rsidP="00090CE8">
      <w:pPr>
        <w:pStyle w:val="ListParagraph"/>
        <w:ind w:left="2160"/>
      </w:pPr>
    </w:p>
    <w:p w14:paraId="37319544" w14:textId="77777777" w:rsidR="00090CE8" w:rsidRDefault="00090CE8" w:rsidP="00375361">
      <w:pPr>
        <w:pStyle w:val="ListParagraph"/>
        <w:numPr>
          <w:ilvl w:val="0"/>
          <w:numId w:val="4"/>
        </w:numPr>
      </w:pPr>
      <w:r>
        <w:t>Prosecutors</w:t>
      </w:r>
    </w:p>
    <w:p w14:paraId="0438318A" w14:textId="77777777" w:rsidR="00820783" w:rsidRDefault="00090CE8" w:rsidP="00375361">
      <w:pPr>
        <w:pStyle w:val="ListParagraph"/>
        <w:numPr>
          <w:ilvl w:val="1"/>
          <w:numId w:val="4"/>
        </w:numPr>
      </w:pPr>
      <w:r>
        <w:t>Same as Defense Attorney – combine with Defense Attorney?</w:t>
      </w:r>
    </w:p>
    <w:p w14:paraId="7AD13AD2" w14:textId="77777777" w:rsidR="00820783" w:rsidRDefault="00820783" w:rsidP="00820783">
      <w:pPr>
        <w:pStyle w:val="ListParagraph"/>
        <w:ind w:left="1440"/>
      </w:pPr>
    </w:p>
    <w:sectPr w:rsidR="008207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ark Perbix" w:date="2015-12-04T15:50:00Z" w:initials="MP">
    <w:p w14:paraId="47CA7343" w14:textId="77777777" w:rsidR="003B71F5" w:rsidRDefault="003B71F5">
      <w:pPr>
        <w:pStyle w:val="CommentText"/>
      </w:pPr>
      <w:r>
        <w:rPr>
          <w:rStyle w:val="CommentReference"/>
        </w:rPr>
        <w:annotationRef/>
      </w:r>
      <w:r>
        <w:t>Separating may be needed to distinguish first from middle from last names</w:t>
      </w:r>
    </w:p>
  </w:comment>
  <w:comment w:id="5" w:author="Michael Jacobson" w:date="2015-12-16T16:42:00Z" w:initials="MJ">
    <w:p w14:paraId="3CB4BD9D" w14:textId="77777777" w:rsidR="003B71F5" w:rsidRDefault="003B71F5">
      <w:pPr>
        <w:pStyle w:val="CommentText"/>
      </w:pPr>
      <w:ins w:id="8" w:author="Michael Jacobson" w:date="2015-12-16T16:41:00Z">
        <w:r>
          <w:rPr>
            <w:rStyle w:val="CommentReference"/>
          </w:rPr>
          <w:annotationRef/>
        </w:r>
      </w:ins>
      <w:r>
        <w:t>Place of birth??? Don’t have either</w:t>
      </w:r>
    </w:p>
  </w:comment>
  <w:comment w:id="9" w:author="Michael Jacobson" w:date="2015-12-16T16:43:00Z" w:initials="MJ">
    <w:p w14:paraId="7CDAF591" w14:textId="77777777" w:rsidR="003B71F5" w:rsidRDefault="003B71F5">
      <w:pPr>
        <w:pStyle w:val="CommentText"/>
      </w:pPr>
      <w:r>
        <w:rPr>
          <w:rStyle w:val="CommentReference"/>
        </w:rPr>
        <w:annotationRef/>
      </w:r>
      <w:r>
        <w:t>Don't have</w:t>
      </w:r>
    </w:p>
  </w:comment>
  <w:comment w:id="10" w:author="Mark Perbix" w:date="2015-12-04T16:06:00Z" w:initials="MP">
    <w:p w14:paraId="770BAB17" w14:textId="77777777" w:rsidR="003B71F5" w:rsidRDefault="003B71F5">
      <w:pPr>
        <w:pStyle w:val="CommentText"/>
      </w:pPr>
      <w:r>
        <w:rPr>
          <w:rStyle w:val="CommentReference"/>
        </w:rPr>
        <w:annotationRef/>
      </w:r>
      <w:r>
        <w:t>Need to revisit</w:t>
      </w:r>
    </w:p>
  </w:comment>
  <w:comment w:id="11" w:author="Michael Jacobson" w:date="2015-12-16T16:47:00Z" w:initials="MJ">
    <w:p w14:paraId="0EC994AB" w14:textId="0141AD66" w:rsidR="003B71F5" w:rsidRDefault="003B71F5">
      <w:pPr>
        <w:pStyle w:val="CommentText"/>
      </w:pPr>
      <w:r>
        <w:rPr>
          <w:rStyle w:val="CommentReference"/>
        </w:rPr>
        <w:annotationRef/>
      </w:r>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328E5" w14:textId="77777777" w:rsidR="003B71F5" w:rsidRDefault="003B71F5" w:rsidP="005E20E8">
      <w:pPr>
        <w:spacing w:after="0" w:line="240" w:lineRule="auto"/>
      </w:pPr>
      <w:r>
        <w:separator/>
      </w:r>
    </w:p>
  </w:endnote>
  <w:endnote w:type="continuationSeparator" w:id="0">
    <w:p w14:paraId="38061F4B" w14:textId="77777777" w:rsidR="003B71F5" w:rsidRDefault="003B71F5" w:rsidP="005E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565F9" w14:textId="77777777" w:rsidR="003B71F5" w:rsidRDefault="003B71F5" w:rsidP="005E20E8">
      <w:pPr>
        <w:spacing w:after="0" w:line="240" w:lineRule="auto"/>
      </w:pPr>
      <w:r>
        <w:separator/>
      </w:r>
    </w:p>
  </w:footnote>
  <w:footnote w:type="continuationSeparator" w:id="0">
    <w:p w14:paraId="32F67FD4" w14:textId="77777777" w:rsidR="003B71F5" w:rsidRDefault="003B71F5" w:rsidP="005E20E8">
      <w:pPr>
        <w:spacing w:after="0" w:line="240" w:lineRule="auto"/>
      </w:pPr>
      <w:r>
        <w:continuationSeparator/>
      </w:r>
    </w:p>
  </w:footnote>
  <w:footnote w:id="1">
    <w:p w14:paraId="29029C49" w14:textId="77777777" w:rsidR="003B71F5" w:rsidRDefault="003B71F5">
      <w:pPr>
        <w:pStyle w:val="FootnoteText"/>
      </w:pPr>
      <w:r>
        <w:rPr>
          <w:rStyle w:val="FootnoteReference"/>
        </w:rPr>
        <w:footnoteRef/>
      </w:r>
      <w:r>
        <w:t xml:space="preserve"> Numbers correspond to screen shot example</w:t>
      </w:r>
    </w:p>
  </w:footnote>
  <w:footnote w:id="2">
    <w:p w14:paraId="64326785" w14:textId="77777777" w:rsidR="003B71F5" w:rsidRDefault="003B71F5" w:rsidP="006C7C1B">
      <w:pPr>
        <w:pStyle w:val="FootnoteText"/>
      </w:pPr>
      <w:r>
        <w:rPr>
          <w:rStyle w:val="FootnoteReference"/>
        </w:rPr>
        <w:footnoteRef/>
      </w:r>
      <w:r>
        <w:t xml:space="preserve"> Consider moving to Payment Information</w:t>
      </w:r>
    </w:p>
  </w:footnote>
  <w:footnote w:id="3">
    <w:p w14:paraId="7CBA52B2" w14:textId="77777777" w:rsidR="003B71F5" w:rsidRDefault="003B71F5" w:rsidP="006C7C1B">
      <w:pPr>
        <w:pStyle w:val="FootnoteText"/>
      </w:pPr>
      <w:r>
        <w:rPr>
          <w:rStyle w:val="FootnoteReference"/>
        </w:rPr>
        <w:footnoteRef/>
      </w:r>
      <w:r>
        <w:t xml:space="preserve"> Consider combining all identification info onto one page.</w:t>
      </w:r>
    </w:p>
  </w:footnote>
  <w:footnote w:id="4">
    <w:p w14:paraId="130380C3" w14:textId="77777777" w:rsidR="003B71F5" w:rsidRDefault="003B71F5">
      <w:pPr>
        <w:pStyle w:val="FootnoteText"/>
      </w:pPr>
      <w:r>
        <w:rPr>
          <w:rStyle w:val="FootnoteReference"/>
        </w:rPr>
        <w:footnoteRef/>
      </w:r>
      <w:r>
        <w:t xml:space="preserve"> What is this? Ask Westminster</w:t>
      </w:r>
    </w:p>
  </w:footnote>
  <w:footnote w:id="5">
    <w:p w14:paraId="086F6354" w14:textId="77777777" w:rsidR="003B71F5" w:rsidRDefault="003B71F5" w:rsidP="009B0FC6">
      <w:pPr>
        <w:pStyle w:val="FootnoteText"/>
      </w:pPr>
      <w:r>
        <w:rPr>
          <w:rStyle w:val="FootnoteReference"/>
        </w:rPr>
        <w:footnoteRef/>
      </w:r>
      <w:r>
        <w:t xml:space="preserve"> </w:t>
      </w:r>
      <w:proofErr w:type="gramStart"/>
      <w:r>
        <w:t>Registration request for what?</w:t>
      </w:r>
      <w:proofErr w:type="gramEnd"/>
      <w:r>
        <w:t xml:space="preserve">  Exported – may not be required.</w:t>
      </w:r>
    </w:p>
  </w:footnote>
  <w:footnote w:id="6">
    <w:p w14:paraId="3442409E" w14:textId="77777777" w:rsidR="003B71F5" w:rsidRDefault="003B71F5" w:rsidP="00864281">
      <w:pPr>
        <w:pStyle w:val="FootnoteText"/>
      </w:pPr>
      <w:r>
        <w:rPr>
          <w:rStyle w:val="FootnoteReference"/>
        </w:rPr>
        <w:footnoteRef/>
      </w:r>
      <w:r>
        <w:t xml:space="preserve"> Does license class include commercial?  Therefore we can delete commercial?</w:t>
      </w:r>
    </w:p>
  </w:footnote>
  <w:footnote w:id="7">
    <w:p w14:paraId="6CB5C297" w14:textId="77777777" w:rsidR="003B71F5" w:rsidRDefault="003B71F5">
      <w:pPr>
        <w:pStyle w:val="FootnoteText"/>
      </w:pPr>
      <w:r>
        <w:rPr>
          <w:rStyle w:val="FootnoteReference"/>
        </w:rPr>
        <w:footnoteRef/>
      </w:r>
      <w:r>
        <w:t xml:space="preserve"> Confinement Type, Facility, Start Date and Complete Date are not displayed in example.  What do these look like?</w:t>
      </w:r>
    </w:p>
  </w:footnote>
  <w:footnote w:id="8">
    <w:p w14:paraId="13F708DA" w14:textId="77777777" w:rsidR="003B71F5" w:rsidRDefault="003B71F5">
      <w:pPr>
        <w:pStyle w:val="FootnoteText"/>
      </w:pPr>
      <w:r>
        <w:rPr>
          <w:rStyle w:val="FootnoteReference"/>
        </w:rPr>
        <w:footnoteRef/>
      </w:r>
      <w:r>
        <w:t xml:space="preserve"> What does this look like?</w:t>
      </w:r>
    </w:p>
  </w:footnote>
  <w:footnote w:id="9">
    <w:p w14:paraId="071B5F8D" w14:textId="77777777" w:rsidR="003B71F5" w:rsidRDefault="003B71F5" w:rsidP="002C2515">
      <w:pPr>
        <w:pStyle w:val="FootnoteText"/>
      </w:pPr>
      <w:r>
        <w:rPr>
          <w:rStyle w:val="FootnoteReference"/>
        </w:rPr>
        <w:footnoteRef/>
      </w:r>
      <w:r>
        <w:t xml:space="preserve"> Confinement Type, Facility, Start Date and Complete Date are not displays in example.  What do these look like?</w:t>
      </w:r>
    </w:p>
  </w:footnote>
  <w:footnote w:id="10">
    <w:p w14:paraId="402D5B38" w14:textId="77777777" w:rsidR="003B71F5" w:rsidRDefault="003B71F5">
      <w:pPr>
        <w:pStyle w:val="FootnoteText"/>
      </w:pPr>
      <w:r>
        <w:rPr>
          <w:rStyle w:val="FootnoteReference"/>
        </w:rPr>
        <w:footnoteRef/>
      </w:r>
      <w:r>
        <w:t xml:space="preserve"> Is all of this needed?  Would some summary data be sufficient, e.g., total amount owed, balance remaining, etc.</w:t>
      </w:r>
    </w:p>
  </w:footnote>
  <w:footnote w:id="11">
    <w:p w14:paraId="2711599F" w14:textId="77777777" w:rsidR="003B71F5" w:rsidRDefault="003B71F5">
      <w:pPr>
        <w:pStyle w:val="FootnoteText"/>
      </w:pPr>
      <w:r>
        <w:rPr>
          <w:rStyle w:val="FootnoteReference"/>
        </w:rPr>
        <w:footnoteRef/>
      </w:r>
      <w:r>
        <w:t xml:space="preserve"> Review/confirm if this level of detail is required.</w:t>
      </w:r>
    </w:p>
  </w:footnote>
  <w:footnote w:id="12">
    <w:p w14:paraId="5FA80047" w14:textId="77777777" w:rsidR="003B71F5" w:rsidRDefault="003B71F5">
      <w:pPr>
        <w:pStyle w:val="FootnoteText"/>
      </w:pPr>
      <w:r>
        <w:rPr>
          <w:rStyle w:val="FootnoteReference"/>
        </w:rPr>
        <w:footnoteRef/>
      </w:r>
      <w:r>
        <w:t xml:space="preserve"> Confirm that this includes scheduled events as well as held events.</w:t>
      </w:r>
    </w:p>
  </w:footnote>
  <w:footnote w:id="13">
    <w:p w14:paraId="4B1F83A0" w14:textId="77777777" w:rsidR="003B71F5" w:rsidRDefault="003B71F5">
      <w:pPr>
        <w:pStyle w:val="FootnoteText"/>
      </w:pPr>
      <w:r>
        <w:rPr>
          <w:rStyle w:val="FootnoteReference"/>
        </w:rPr>
        <w:footnoteRef/>
      </w:r>
      <w:r>
        <w:t xml:space="preserve"> Is there an Other Sentence Detail for each item in the list?  Is the summary information in the list sufficient for our purposes so we don’t need to display all of the detail of each Other Sentence?</w:t>
      </w:r>
    </w:p>
  </w:footnote>
  <w:footnote w:id="14">
    <w:p w14:paraId="1309772E" w14:textId="77777777" w:rsidR="003B71F5" w:rsidRDefault="003B71F5">
      <w:pPr>
        <w:pStyle w:val="FootnoteText"/>
      </w:pPr>
      <w:r>
        <w:rPr>
          <w:rStyle w:val="FootnoteReference"/>
        </w:rPr>
        <w:footnoteRef/>
      </w:r>
      <w:r>
        <w:t xml:space="preserve"> Confirm if the list is needed.</w:t>
      </w:r>
    </w:p>
  </w:footnote>
  <w:footnote w:id="15">
    <w:p w14:paraId="6D2DE252" w14:textId="77777777" w:rsidR="003B71F5" w:rsidRDefault="003B71F5" w:rsidP="0007558D">
      <w:pPr>
        <w:pStyle w:val="FootnoteText"/>
      </w:pPr>
      <w:r>
        <w:rPr>
          <w:rStyle w:val="FootnoteReference"/>
        </w:rPr>
        <w:footnoteRef/>
      </w:r>
      <w:r>
        <w:t xml:space="preserve"> Could this ever be anyone other than the defendant?</w:t>
      </w:r>
    </w:p>
  </w:footnote>
  <w:footnote w:id="16">
    <w:p w14:paraId="14504FFD" w14:textId="77777777" w:rsidR="003B71F5" w:rsidRDefault="003B71F5">
      <w:pPr>
        <w:pStyle w:val="FootnoteText"/>
      </w:pPr>
      <w:r>
        <w:rPr>
          <w:rStyle w:val="FootnoteReference"/>
        </w:rPr>
        <w:footnoteRef/>
      </w:r>
      <w:r>
        <w:t xml:space="preserve"> What is this?</w:t>
      </w:r>
    </w:p>
  </w:footnote>
  <w:footnote w:id="17">
    <w:p w14:paraId="68195B79" w14:textId="77777777" w:rsidR="003B71F5" w:rsidRDefault="003B71F5" w:rsidP="00375361">
      <w:pPr>
        <w:pStyle w:val="FootnoteText"/>
      </w:pPr>
      <w:r>
        <w:rPr>
          <w:rStyle w:val="FootnoteReference"/>
        </w:rPr>
        <w:footnoteRef/>
      </w:r>
      <w:r>
        <w:t xml:space="preserve"> Compare with other Bond types to see if they are the same.</w:t>
      </w:r>
    </w:p>
  </w:footnote>
  <w:footnote w:id="18">
    <w:p w14:paraId="2FD7247F" w14:textId="77777777" w:rsidR="003B71F5" w:rsidRDefault="003B71F5" w:rsidP="00375361">
      <w:pPr>
        <w:pStyle w:val="FootnoteText"/>
      </w:pPr>
      <w:r>
        <w:rPr>
          <w:rStyle w:val="FootnoteReference"/>
        </w:rPr>
        <w:footnoteRef/>
      </w:r>
      <w:r>
        <w:t xml:space="preserve"> Address could be simplified to 2 lines.</w:t>
      </w:r>
    </w:p>
  </w:footnote>
  <w:footnote w:id="19">
    <w:p w14:paraId="6B9FF96C" w14:textId="77777777" w:rsidR="003B71F5" w:rsidRDefault="003B71F5">
      <w:pPr>
        <w:pStyle w:val="FootnoteText"/>
      </w:pPr>
      <w:r>
        <w:rPr>
          <w:rStyle w:val="FootnoteReference"/>
        </w:rPr>
        <w:footnoteRef/>
      </w:r>
      <w:r>
        <w:t xml:space="preserve"> What is this?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635F2"/>
    <w:multiLevelType w:val="hybridMultilevel"/>
    <w:tmpl w:val="B3C2CE96"/>
    <w:lvl w:ilvl="0" w:tplc="C3621CE2">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F64666"/>
    <w:multiLevelType w:val="hybridMultilevel"/>
    <w:tmpl w:val="E5CC4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C42D27"/>
    <w:multiLevelType w:val="hybridMultilevel"/>
    <w:tmpl w:val="C254C7E2"/>
    <w:lvl w:ilvl="0" w:tplc="D4E03172">
      <w:start w:val="24"/>
      <w:numFmt w:val="decimal"/>
      <w:lvlText w:val="%1."/>
      <w:lvlJc w:val="left"/>
      <w:pPr>
        <w:ind w:left="720" w:hanging="360"/>
      </w:pPr>
      <w:rPr>
        <w:rFonts w:asciiTheme="minorHAnsi" w:eastAsiaTheme="minorHAnsi"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1D6184"/>
    <w:multiLevelType w:val="hybridMultilevel"/>
    <w:tmpl w:val="561AA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0E8"/>
    <w:rsid w:val="0000006E"/>
    <w:rsid w:val="00000155"/>
    <w:rsid w:val="000004E4"/>
    <w:rsid w:val="000006FB"/>
    <w:rsid w:val="00000FB6"/>
    <w:rsid w:val="000018BA"/>
    <w:rsid w:val="00001CBE"/>
    <w:rsid w:val="00003229"/>
    <w:rsid w:val="00003C70"/>
    <w:rsid w:val="00003C93"/>
    <w:rsid w:val="00003EF7"/>
    <w:rsid w:val="0000466B"/>
    <w:rsid w:val="00004C96"/>
    <w:rsid w:val="00004F00"/>
    <w:rsid w:val="00005E34"/>
    <w:rsid w:val="00005F8E"/>
    <w:rsid w:val="000062F6"/>
    <w:rsid w:val="00006391"/>
    <w:rsid w:val="00006431"/>
    <w:rsid w:val="00006A76"/>
    <w:rsid w:val="000073F1"/>
    <w:rsid w:val="00007472"/>
    <w:rsid w:val="00007CE2"/>
    <w:rsid w:val="00010173"/>
    <w:rsid w:val="0001057D"/>
    <w:rsid w:val="0001073A"/>
    <w:rsid w:val="0001115C"/>
    <w:rsid w:val="00011D9D"/>
    <w:rsid w:val="00011EE6"/>
    <w:rsid w:val="00012166"/>
    <w:rsid w:val="0001241E"/>
    <w:rsid w:val="00012625"/>
    <w:rsid w:val="00013028"/>
    <w:rsid w:val="00013432"/>
    <w:rsid w:val="0001353A"/>
    <w:rsid w:val="00013EB3"/>
    <w:rsid w:val="00013ECD"/>
    <w:rsid w:val="00013F43"/>
    <w:rsid w:val="00014546"/>
    <w:rsid w:val="000147C9"/>
    <w:rsid w:val="0001521A"/>
    <w:rsid w:val="000155AE"/>
    <w:rsid w:val="000155F6"/>
    <w:rsid w:val="0001584A"/>
    <w:rsid w:val="000158CF"/>
    <w:rsid w:val="00015DB9"/>
    <w:rsid w:val="0001617A"/>
    <w:rsid w:val="000165A5"/>
    <w:rsid w:val="000166D9"/>
    <w:rsid w:val="00016C5D"/>
    <w:rsid w:val="00017112"/>
    <w:rsid w:val="000179F5"/>
    <w:rsid w:val="00017C22"/>
    <w:rsid w:val="00017D35"/>
    <w:rsid w:val="000200F1"/>
    <w:rsid w:val="00020299"/>
    <w:rsid w:val="00020308"/>
    <w:rsid w:val="00020886"/>
    <w:rsid w:val="0002107B"/>
    <w:rsid w:val="00021169"/>
    <w:rsid w:val="0002138B"/>
    <w:rsid w:val="000214E8"/>
    <w:rsid w:val="00021A36"/>
    <w:rsid w:val="00022B4D"/>
    <w:rsid w:val="0002390D"/>
    <w:rsid w:val="000239EC"/>
    <w:rsid w:val="00023A5C"/>
    <w:rsid w:val="00023B1A"/>
    <w:rsid w:val="00023E17"/>
    <w:rsid w:val="00024108"/>
    <w:rsid w:val="00024DDC"/>
    <w:rsid w:val="00024EBD"/>
    <w:rsid w:val="00025485"/>
    <w:rsid w:val="00025A97"/>
    <w:rsid w:val="00025D7D"/>
    <w:rsid w:val="00025DD8"/>
    <w:rsid w:val="00025F34"/>
    <w:rsid w:val="000264FA"/>
    <w:rsid w:val="00026DA5"/>
    <w:rsid w:val="00027142"/>
    <w:rsid w:val="00027A68"/>
    <w:rsid w:val="00027E80"/>
    <w:rsid w:val="0003014C"/>
    <w:rsid w:val="0003025A"/>
    <w:rsid w:val="0003031C"/>
    <w:rsid w:val="000309FB"/>
    <w:rsid w:val="00030C4E"/>
    <w:rsid w:val="00031C8F"/>
    <w:rsid w:val="00031F64"/>
    <w:rsid w:val="000320E0"/>
    <w:rsid w:val="00032D0F"/>
    <w:rsid w:val="00033143"/>
    <w:rsid w:val="000336C0"/>
    <w:rsid w:val="00033F5C"/>
    <w:rsid w:val="0003463B"/>
    <w:rsid w:val="0003485A"/>
    <w:rsid w:val="00035097"/>
    <w:rsid w:val="000351DD"/>
    <w:rsid w:val="00035762"/>
    <w:rsid w:val="00036670"/>
    <w:rsid w:val="00036792"/>
    <w:rsid w:val="000369DF"/>
    <w:rsid w:val="00036CA8"/>
    <w:rsid w:val="00037669"/>
    <w:rsid w:val="00037C56"/>
    <w:rsid w:val="00037F70"/>
    <w:rsid w:val="0004045B"/>
    <w:rsid w:val="000406C8"/>
    <w:rsid w:val="000407AC"/>
    <w:rsid w:val="00040B7B"/>
    <w:rsid w:val="000413DD"/>
    <w:rsid w:val="00041585"/>
    <w:rsid w:val="000418A6"/>
    <w:rsid w:val="00041CA0"/>
    <w:rsid w:val="00041F81"/>
    <w:rsid w:val="00041F88"/>
    <w:rsid w:val="000421D5"/>
    <w:rsid w:val="00042825"/>
    <w:rsid w:val="00042C0D"/>
    <w:rsid w:val="00043066"/>
    <w:rsid w:val="00043139"/>
    <w:rsid w:val="00043437"/>
    <w:rsid w:val="00043903"/>
    <w:rsid w:val="00043D56"/>
    <w:rsid w:val="0004407D"/>
    <w:rsid w:val="0004426D"/>
    <w:rsid w:val="0004431C"/>
    <w:rsid w:val="000446C2"/>
    <w:rsid w:val="00044CA5"/>
    <w:rsid w:val="00044D40"/>
    <w:rsid w:val="0004512E"/>
    <w:rsid w:val="00045150"/>
    <w:rsid w:val="000456A1"/>
    <w:rsid w:val="00046208"/>
    <w:rsid w:val="00046547"/>
    <w:rsid w:val="0004671B"/>
    <w:rsid w:val="00046BD9"/>
    <w:rsid w:val="0004759E"/>
    <w:rsid w:val="00047A98"/>
    <w:rsid w:val="00047C29"/>
    <w:rsid w:val="00050B19"/>
    <w:rsid w:val="000512F7"/>
    <w:rsid w:val="00051429"/>
    <w:rsid w:val="000515D8"/>
    <w:rsid w:val="00051758"/>
    <w:rsid w:val="00051A69"/>
    <w:rsid w:val="000521C7"/>
    <w:rsid w:val="00052223"/>
    <w:rsid w:val="00052341"/>
    <w:rsid w:val="00052798"/>
    <w:rsid w:val="00053231"/>
    <w:rsid w:val="000535E1"/>
    <w:rsid w:val="00053957"/>
    <w:rsid w:val="00053EEB"/>
    <w:rsid w:val="00053F09"/>
    <w:rsid w:val="00053F24"/>
    <w:rsid w:val="000542D3"/>
    <w:rsid w:val="000546A5"/>
    <w:rsid w:val="000546F2"/>
    <w:rsid w:val="000547F3"/>
    <w:rsid w:val="000548F4"/>
    <w:rsid w:val="000549B1"/>
    <w:rsid w:val="00054AC0"/>
    <w:rsid w:val="00054F46"/>
    <w:rsid w:val="00055153"/>
    <w:rsid w:val="000557D2"/>
    <w:rsid w:val="00055EFD"/>
    <w:rsid w:val="0005639B"/>
    <w:rsid w:val="0005669B"/>
    <w:rsid w:val="00056926"/>
    <w:rsid w:val="00057421"/>
    <w:rsid w:val="00057AD5"/>
    <w:rsid w:val="00057C1C"/>
    <w:rsid w:val="00057DDA"/>
    <w:rsid w:val="00057E07"/>
    <w:rsid w:val="0006007A"/>
    <w:rsid w:val="0006022E"/>
    <w:rsid w:val="00060922"/>
    <w:rsid w:val="000609D5"/>
    <w:rsid w:val="000612E6"/>
    <w:rsid w:val="00061322"/>
    <w:rsid w:val="00061914"/>
    <w:rsid w:val="00061EA1"/>
    <w:rsid w:val="00062A98"/>
    <w:rsid w:val="000636F5"/>
    <w:rsid w:val="00063780"/>
    <w:rsid w:val="00063C8E"/>
    <w:rsid w:val="00063DEA"/>
    <w:rsid w:val="000644BF"/>
    <w:rsid w:val="000657AA"/>
    <w:rsid w:val="00065B98"/>
    <w:rsid w:val="0006639F"/>
    <w:rsid w:val="000668BD"/>
    <w:rsid w:val="00066A06"/>
    <w:rsid w:val="00066F4C"/>
    <w:rsid w:val="00067156"/>
    <w:rsid w:val="0006782D"/>
    <w:rsid w:val="00067ACC"/>
    <w:rsid w:val="00067B75"/>
    <w:rsid w:val="00067C26"/>
    <w:rsid w:val="00067DE2"/>
    <w:rsid w:val="000703D7"/>
    <w:rsid w:val="000706B4"/>
    <w:rsid w:val="000710E1"/>
    <w:rsid w:val="00071752"/>
    <w:rsid w:val="00071B9E"/>
    <w:rsid w:val="00071D46"/>
    <w:rsid w:val="00072129"/>
    <w:rsid w:val="00072849"/>
    <w:rsid w:val="000728AF"/>
    <w:rsid w:val="00073F8B"/>
    <w:rsid w:val="000740B6"/>
    <w:rsid w:val="000744A3"/>
    <w:rsid w:val="000747B3"/>
    <w:rsid w:val="00074978"/>
    <w:rsid w:val="00074C9A"/>
    <w:rsid w:val="000753B6"/>
    <w:rsid w:val="0007558D"/>
    <w:rsid w:val="000757A9"/>
    <w:rsid w:val="00075D7C"/>
    <w:rsid w:val="000760A4"/>
    <w:rsid w:val="000760E7"/>
    <w:rsid w:val="0007624E"/>
    <w:rsid w:val="000767C6"/>
    <w:rsid w:val="00076AC8"/>
    <w:rsid w:val="00076C7E"/>
    <w:rsid w:val="000778FE"/>
    <w:rsid w:val="00077BAD"/>
    <w:rsid w:val="00080015"/>
    <w:rsid w:val="000807AF"/>
    <w:rsid w:val="00080ADC"/>
    <w:rsid w:val="0008162B"/>
    <w:rsid w:val="000816E1"/>
    <w:rsid w:val="00081847"/>
    <w:rsid w:val="000820FE"/>
    <w:rsid w:val="0008225C"/>
    <w:rsid w:val="000822DF"/>
    <w:rsid w:val="00082301"/>
    <w:rsid w:val="00082404"/>
    <w:rsid w:val="0008277C"/>
    <w:rsid w:val="0008308D"/>
    <w:rsid w:val="000833B4"/>
    <w:rsid w:val="0008357F"/>
    <w:rsid w:val="000835B4"/>
    <w:rsid w:val="000835C9"/>
    <w:rsid w:val="000846CE"/>
    <w:rsid w:val="00084708"/>
    <w:rsid w:val="00084722"/>
    <w:rsid w:val="0008590A"/>
    <w:rsid w:val="00085F35"/>
    <w:rsid w:val="00086223"/>
    <w:rsid w:val="000863A9"/>
    <w:rsid w:val="00086CCF"/>
    <w:rsid w:val="00087502"/>
    <w:rsid w:val="000876D9"/>
    <w:rsid w:val="0008783C"/>
    <w:rsid w:val="0009003F"/>
    <w:rsid w:val="00090C15"/>
    <w:rsid w:val="00090CE8"/>
    <w:rsid w:val="00090F98"/>
    <w:rsid w:val="000915A6"/>
    <w:rsid w:val="000916F0"/>
    <w:rsid w:val="00091961"/>
    <w:rsid w:val="0009231B"/>
    <w:rsid w:val="00092CC5"/>
    <w:rsid w:val="00092D76"/>
    <w:rsid w:val="00092E69"/>
    <w:rsid w:val="00093667"/>
    <w:rsid w:val="00094192"/>
    <w:rsid w:val="000946DE"/>
    <w:rsid w:val="0009486C"/>
    <w:rsid w:val="00094DE8"/>
    <w:rsid w:val="00095FB3"/>
    <w:rsid w:val="00096219"/>
    <w:rsid w:val="00096935"/>
    <w:rsid w:val="00097001"/>
    <w:rsid w:val="0009752E"/>
    <w:rsid w:val="00097DA4"/>
    <w:rsid w:val="000A0031"/>
    <w:rsid w:val="000A0369"/>
    <w:rsid w:val="000A0962"/>
    <w:rsid w:val="000A0A28"/>
    <w:rsid w:val="000A0C7C"/>
    <w:rsid w:val="000A0E56"/>
    <w:rsid w:val="000A0E97"/>
    <w:rsid w:val="000A10D1"/>
    <w:rsid w:val="000A1598"/>
    <w:rsid w:val="000A159A"/>
    <w:rsid w:val="000A17C0"/>
    <w:rsid w:val="000A18F5"/>
    <w:rsid w:val="000A1C36"/>
    <w:rsid w:val="000A270B"/>
    <w:rsid w:val="000A3018"/>
    <w:rsid w:val="000A3128"/>
    <w:rsid w:val="000A3AD1"/>
    <w:rsid w:val="000A3E9B"/>
    <w:rsid w:val="000A3FAB"/>
    <w:rsid w:val="000A409C"/>
    <w:rsid w:val="000A4107"/>
    <w:rsid w:val="000A4120"/>
    <w:rsid w:val="000A43F3"/>
    <w:rsid w:val="000A467D"/>
    <w:rsid w:val="000A4B12"/>
    <w:rsid w:val="000A4B37"/>
    <w:rsid w:val="000A53BF"/>
    <w:rsid w:val="000A5433"/>
    <w:rsid w:val="000A59A6"/>
    <w:rsid w:val="000A5CB0"/>
    <w:rsid w:val="000A63DA"/>
    <w:rsid w:val="000A657B"/>
    <w:rsid w:val="000A69EB"/>
    <w:rsid w:val="000A6E7E"/>
    <w:rsid w:val="000A755B"/>
    <w:rsid w:val="000A76B0"/>
    <w:rsid w:val="000A7A7F"/>
    <w:rsid w:val="000B019D"/>
    <w:rsid w:val="000B05F1"/>
    <w:rsid w:val="000B0A10"/>
    <w:rsid w:val="000B10F4"/>
    <w:rsid w:val="000B1AA2"/>
    <w:rsid w:val="000B1D56"/>
    <w:rsid w:val="000B2470"/>
    <w:rsid w:val="000B2775"/>
    <w:rsid w:val="000B2B43"/>
    <w:rsid w:val="000B303C"/>
    <w:rsid w:val="000B32ED"/>
    <w:rsid w:val="000B354D"/>
    <w:rsid w:val="000B3F24"/>
    <w:rsid w:val="000B449B"/>
    <w:rsid w:val="000B44E3"/>
    <w:rsid w:val="000B48BF"/>
    <w:rsid w:val="000B4CCA"/>
    <w:rsid w:val="000B5067"/>
    <w:rsid w:val="000B5693"/>
    <w:rsid w:val="000B5C53"/>
    <w:rsid w:val="000B5E8F"/>
    <w:rsid w:val="000B5EC5"/>
    <w:rsid w:val="000B6049"/>
    <w:rsid w:val="000B6756"/>
    <w:rsid w:val="000B6C46"/>
    <w:rsid w:val="000B6C89"/>
    <w:rsid w:val="000B7357"/>
    <w:rsid w:val="000B75F7"/>
    <w:rsid w:val="000B770D"/>
    <w:rsid w:val="000B7FAD"/>
    <w:rsid w:val="000B7FB0"/>
    <w:rsid w:val="000C0067"/>
    <w:rsid w:val="000C00C1"/>
    <w:rsid w:val="000C034F"/>
    <w:rsid w:val="000C1064"/>
    <w:rsid w:val="000C1119"/>
    <w:rsid w:val="000C163E"/>
    <w:rsid w:val="000C1875"/>
    <w:rsid w:val="000C1AE0"/>
    <w:rsid w:val="000C1DEB"/>
    <w:rsid w:val="000C209A"/>
    <w:rsid w:val="000C20A7"/>
    <w:rsid w:val="000C2557"/>
    <w:rsid w:val="000C2A2A"/>
    <w:rsid w:val="000C2CB2"/>
    <w:rsid w:val="000C2D94"/>
    <w:rsid w:val="000C2EF9"/>
    <w:rsid w:val="000C3564"/>
    <w:rsid w:val="000C365F"/>
    <w:rsid w:val="000C3922"/>
    <w:rsid w:val="000C39E4"/>
    <w:rsid w:val="000C3C36"/>
    <w:rsid w:val="000C3DE1"/>
    <w:rsid w:val="000C40D9"/>
    <w:rsid w:val="000C4734"/>
    <w:rsid w:val="000C488F"/>
    <w:rsid w:val="000C4AF2"/>
    <w:rsid w:val="000C5108"/>
    <w:rsid w:val="000C5692"/>
    <w:rsid w:val="000C56F9"/>
    <w:rsid w:val="000C5707"/>
    <w:rsid w:val="000C5774"/>
    <w:rsid w:val="000C57E2"/>
    <w:rsid w:val="000C65C4"/>
    <w:rsid w:val="000C6B65"/>
    <w:rsid w:val="000C6FBC"/>
    <w:rsid w:val="000C704C"/>
    <w:rsid w:val="000C7166"/>
    <w:rsid w:val="000C7213"/>
    <w:rsid w:val="000C7254"/>
    <w:rsid w:val="000C7430"/>
    <w:rsid w:val="000C7469"/>
    <w:rsid w:val="000C74AB"/>
    <w:rsid w:val="000C7738"/>
    <w:rsid w:val="000C77A0"/>
    <w:rsid w:val="000C7BCA"/>
    <w:rsid w:val="000D00FE"/>
    <w:rsid w:val="000D0322"/>
    <w:rsid w:val="000D0E45"/>
    <w:rsid w:val="000D3223"/>
    <w:rsid w:val="000D3EAF"/>
    <w:rsid w:val="000D4EEA"/>
    <w:rsid w:val="000D5881"/>
    <w:rsid w:val="000D5C9D"/>
    <w:rsid w:val="000D5CEB"/>
    <w:rsid w:val="000D5DE3"/>
    <w:rsid w:val="000D5EE6"/>
    <w:rsid w:val="000D6207"/>
    <w:rsid w:val="000D624D"/>
    <w:rsid w:val="000D6877"/>
    <w:rsid w:val="000D6C38"/>
    <w:rsid w:val="000D6D18"/>
    <w:rsid w:val="000D756F"/>
    <w:rsid w:val="000D783C"/>
    <w:rsid w:val="000D7884"/>
    <w:rsid w:val="000D7B14"/>
    <w:rsid w:val="000D7E69"/>
    <w:rsid w:val="000E03C3"/>
    <w:rsid w:val="000E0B40"/>
    <w:rsid w:val="000E0C29"/>
    <w:rsid w:val="000E151B"/>
    <w:rsid w:val="000E178F"/>
    <w:rsid w:val="000E1D16"/>
    <w:rsid w:val="000E1E9F"/>
    <w:rsid w:val="000E1FCD"/>
    <w:rsid w:val="000E2292"/>
    <w:rsid w:val="000E2643"/>
    <w:rsid w:val="000E2862"/>
    <w:rsid w:val="000E388F"/>
    <w:rsid w:val="000E40D6"/>
    <w:rsid w:val="000E443A"/>
    <w:rsid w:val="000E4448"/>
    <w:rsid w:val="000E4DED"/>
    <w:rsid w:val="000E4EBD"/>
    <w:rsid w:val="000E550C"/>
    <w:rsid w:val="000E5F38"/>
    <w:rsid w:val="000E64D9"/>
    <w:rsid w:val="000E686A"/>
    <w:rsid w:val="000E6A95"/>
    <w:rsid w:val="000E7B65"/>
    <w:rsid w:val="000F0079"/>
    <w:rsid w:val="000F0C2D"/>
    <w:rsid w:val="000F1110"/>
    <w:rsid w:val="000F1812"/>
    <w:rsid w:val="000F1C9B"/>
    <w:rsid w:val="000F1D4F"/>
    <w:rsid w:val="000F1F12"/>
    <w:rsid w:val="000F2266"/>
    <w:rsid w:val="000F23C0"/>
    <w:rsid w:val="000F27FE"/>
    <w:rsid w:val="000F3450"/>
    <w:rsid w:val="000F3FA5"/>
    <w:rsid w:val="000F3FC8"/>
    <w:rsid w:val="000F43D7"/>
    <w:rsid w:val="000F4449"/>
    <w:rsid w:val="000F4473"/>
    <w:rsid w:val="000F4A71"/>
    <w:rsid w:val="000F4D6F"/>
    <w:rsid w:val="000F52E3"/>
    <w:rsid w:val="000F5434"/>
    <w:rsid w:val="000F5537"/>
    <w:rsid w:val="000F5648"/>
    <w:rsid w:val="000F5D72"/>
    <w:rsid w:val="000F5EFB"/>
    <w:rsid w:val="000F687B"/>
    <w:rsid w:val="000F6A4B"/>
    <w:rsid w:val="000F77EE"/>
    <w:rsid w:val="000F7AE9"/>
    <w:rsid w:val="000F7BE2"/>
    <w:rsid w:val="000F7D0A"/>
    <w:rsid w:val="000F7E06"/>
    <w:rsid w:val="00100777"/>
    <w:rsid w:val="00100839"/>
    <w:rsid w:val="001008DE"/>
    <w:rsid w:val="00100A4E"/>
    <w:rsid w:val="00100E23"/>
    <w:rsid w:val="00100F33"/>
    <w:rsid w:val="001013EF"/>
    <w:rsid w:val="0010153B"/>
    <w:rsid w:val="00101B18"/>
    <w:rsid w:val="00101CC3"/>
    <w:rsid w:val="00101EFD"/>
    <w:rsid w:val="0010216B"/>
    <w:rsid w:val="00102528"/>
    <w:rsid w:val="0010293C"/>
    <w:rsid w:val="00102B9D"/>
    <w:rsid w:val="00102D6A"/>
    <w:rsid w:val="00103603"/>
    <w:rsid w:val="0010375F"/>
    <w:rsid w:val="00104230"/>
    <w:rsid w:val="0010478B"/>
    <w:rsid w:val="001047F2"/>
    <w:rsid w:val="00104A21"/>
    <w:rsid w:val="001053CF"/>
    <w:rsid w:val="001054BC"/>
    <w:rsid w:val="001055D4"/>
    <w:rsid w:val="0010581A"/>
    <w:rsid w:val="001058CD"/>
    <w:rsid w:val="0010633B"/>
    <w:rsid w:val="001067ED"/>
    <w:rsid w:val="00106F2E"/>
    <w:rsid w:val="001073A7"/>
    <w:rsid w:val="00107782"/>
    <w:rsid w:val="00107F38"/>
    <w:rsid w:val="00107FFA"/>
    <w:rsid w:val="00110192"/>
    <w:rsid w:val="0011067C"/>
    <w:rsid w:val="001108E1"/>
    <w:rsid w:val="00111346"/>
    <w:rsid w:val="00111974"/>
    <w:rsid w:val="00111AB7"/>
    <w:rsid w:val="00111B41"/>
    <w:rsid w:val="00112173"/>
    <w:rsid w:val="00112254"/>
    <w:rsid w:val="0011286B"/>
    <w:rsid w:val="00112C95"/>
    <w:rsid w:val="00112D4D"/>
    <w:rsid w:val="00112D99"/>
    <w:rsid w:val="00113255"/>
    <w:rsid w:val="001144D3"/>
    <w:rsid w:val="00114D72"/>
    <w:rsid w:val="00114DEA"/>
    <w:rsid w:val="001152AD"/>
    <w:rsid w:val="0011554D"/>
    <w:rsid w:val="001156AA"/>
    <w:rsid w:val="001157B9"/>
    <w:rsid w:val="00115B55"/>
    <w:rsid w:val="00115EB8"/>
    <w:rsid w:val="00116107"/>
    <w:rsid w:val="001161C3"/>
    <w:rsid w:val="00116BBE"/>
    <w:rsid w:val="00117211"/>
    <w:rsid w:val="0011722B"/>
    <w:rsid w:val="00117F7B"/>
    <w:rsid w:val="00120102"/>
    <w:rsid w:val="00120425"/>
    <w:rsid w:val="001207DA"/>
    <w:rsid w:val="00121299"/>
    <w:rsid w:val="00121426"/>
    <w:rsid w:val="00121C2C"/>
    <w:rsid w:val="001226B5"/>
    <w:rsid w:val="00122963"/>
    <w:rsid w:val="00122A2B"/>
    <w:rsid w:val="00122C0C"/>
    <w:rsid w:val="00122DF1"/>
    <w:rsid w:val="001235A4"/>
    <w:rsid w:val="00123722"/>
    <w:rsid w:val="00123CB0"/>
    <w:rsid w:val="00123D01"/>
    <w:rsid w:val="00124368"/>
    <w:rsid w:val="00124EF8"/>
    <w:rsid w:val="0012510D"/>
    <w:rsid w:val="00125600"/>
    <w:rsid w:val="00125620"/>
    <w:rsid w:val="00125F71"/>
    <w:rsid w:val="001266BA"/>
    <w:rsid w:val="00126741"/>
    <w:rsid w:val="00126B89"/>
    <w:rsid w:val="00126E71"/>
    <w:rsid w:val="00126F7B"/>
    <w:rsid w:val="00127093"/>
    <w:rsid w:val="0012731E"/>
    <w:rsid w:val="001273E5"/>
    <w:rsid w:val="00127DD7"/>
    <w:rsid w:val="00130096"/>
    <w:rsid w:val="00130714"/>
    <w:rsid w:val="00130761"/>
    <w:rsid w:val="00130BC2"/>
    <w:rsid w:val="001310EA"/>
    <w:rsid w:val="00133024"/>
    <w:rsid w:val="001333CB"/>
    <w:rsid w:val="001344C9"/>
    <w:rsid w:val="0013467B"/>
    <w:rsid w:val="001347B3"/>
    <w:rsid w:val="001348B8"/>
    <w:rsid w:val="00134967"/>
    <w:rsid w:val="00134E07"/>
    <w:rsid w:val="001368F1"/>
    <w:rsid w:val="00137155"/>
    <w:rsid w:val="00137927"/>
    <w:rsid w:val="00137AD8"/>
    <w:rsid w:val="0014068B"/>
    <w:rsid w:val="00140D58"/>
    <w:rsid w:val="001413F4"/>
    <w:rsid w:val="00141532"/>
    <w:rsid w:val="0014187D"/>
    <w:rsid w:val="00141C49"/>
    <w:rsid w:val="001422D0"/>
    <w:rsid w:val="00142312"/>
    <w:rsid w:val="001424B7"/>
    <w:rsid w:val="001424D2"/>
    <w:rsid w:val="0014267A"/>
    <w:rsid w:val="0014313A"/>
    <w:rsid w:val="001435D2"/>
    <w:rsid w:val="00143ECB"/>
    <w:rsid w:val="00144497"/>
    <w:rsid w:val="001445FB"/>
    <w:rsid w:val="001452B0"/>
    <w:rsid w:val="001458A1"/>
    <w:rsid w:val="00145A8B"/>
    <w:rsid w:val="00146561"/>
    <w:rsid w:val="0014656B"/>
    <w:rsid w:val="00146786"/>
    <w:rsid w:val="00146B86"/>
    <w:rsid w:val="0014709D"/>
    <w:rsid w:val="00147216"/>
    <w:rsid w:val="00147442"/>
    <w:rsid w:val="0014745B"/>
    <w:rsid w:val="00147CF7"/>
    <w:rsid w:val="00147FF2"/>
    <w:rsid w:val="001505F7"/>
    <w:rsid w:val="001509C8"/>
    <w:rsid w:val="00150A38"/>
    <w:rsid w:val="00150A89"/>
    <w:rsid w:val="00150C1C"/>
    <w:rsid w:val="00150DFF"/>
    <w:rsid w:val="00150E4E"/>
    <w:rsid w:val="00150EC8"/>
    <w:rsid w:val="001515A3"/>
    <w:rsid w:val="00151817"/>
    <w:rsid w:val="00151D80"/>
    <w:rsid w:val="001527A2"/>
    <w:rsid w:val="001529E8"/>
    <w:rsid w:val="00153A86"/>
    <w:rsid w:val="00153DDD"/>
    <w:rsid w:val="001544DD"/>
    <w:rsid w:val="0015452A"/>
    <w:rsid w:val="0015487D"/>
    <w:rsid w:val="00154907"/>
    <w:rsid w:val="00154C7F"/>
    <w:rsid w:val="00154F3A"/>
    <w:rsid w:val="00155308"/>
    <w:rsid w:val="00155FF1"/>
    <w:rsid w:val="00156280"/>
    <w:rsid w:val="0015633C"/>
    <w:rsid w:val="00156526"/>
    <w:rsid w:val="00156CEA"/>
    <w:rsid w:val="001571AD"/>
    <w:rsid w:val="001579AD"/>
    <w:rsid w:val="001579B3"/>
    <w:rsid w:val="00157C0A"/>
    <w:rsid w:val="00157FE7"/>
    <w:rsid w:val="00160539"/>
    <w:rsid w:val="001605CA"/>
    <w:rsid w:val="00161766"/>
    <w:rsid w:val="00161868"/>
    <w:rsid w:val="00161897"/>
    <w:rsid w:val="00161990"/>
    <w:rsid w:val="001628D4"/>
    <w:rsid w:val="00162DB2"/>
    <w:rsid w:val="00163160"/>
    <w:rsid w:val="0016398F"/>
    <w:rsid w:val="00164746"/>
    <w:rsid w:val="00164D24"/>
    <w:rsid w:val="00164E26"/>
    <w:rsid w:val="00165668"/>
    <w:rsid w:val="00165914"/>
    <w:rsid w:val="0016601A"/>
    <w:rsid w:val="00166179"/>
    <w:rsid w:val="001666BA"/>
    <w:rsid w:val="001669A9"/>
    <w:rsid w:val="00166C06"/>
    <w:rsid w:val="00166CC5"/>
    <w:rsid w:val="00166E26"/>
    <w:rsid w:val="0016758A"/>
    <w:rsid w:val="001676E9"/>
    <w:rsid w:val="0017096B"/>
    <w:rsid w:val="00171D19"/>
    <w:rsid w:val="00171FC6"/>
    <w:rsid w:val="00172220"/>
    <w:rsid w:val="00172A7C"/>
    <w:rsid w:val="00172DA3"/>
    <w:rsid w:val="00172DF0"/>
    <w:rsid w:val="00172E99"/>
    <w:rsid w:val="001732DC"/>
    <w:rsid w:val="001737F2"/>
    <w:rsid w:val="00174037"/>
    <w:rsid w:val="0017477E"/>
    <w:rsid w:val="00175C20"/>
    <w:rsid w:val="0017607E"/>
    <w:rsid w:val="00176701"/>
    <w:rsid w:val="00176830"/>
    <w:rsid w:val="00176974"/>
    <w:rsid w:val="001771EE"/>
    <w:rsid w:val="001776D7"/>
    <w:rsid w:val="0017781C"/>
    <w:rsid w:val="00177C43"/>
    <w:rsid w:val="00177CEA"/>
    <w:rsid w:val="00180EF2"/>
    <w:rsid w:val="001812E4"/>
    <w:rsid w:val="001816D3"/>
    <w:rsid w:val="00181827"/>
    <w:rsid w:val="00181885"/>
    <w:rsid w:val="001828B2"/>
    <w:rsid w:val="00182E01"/>
    <w:rsid w:val="001835D5"/>
    <w:rsid w:val="00183D38"/>
    <w:rsid w:val="0018565B"/>
    <w:rsid w:val="001859FF"/>
    <w:rsid w:val="00185FB3"/>
    <w:rsid w:val="00186266"/>
    <w:rsid w:val="00186F81"/>
    <w:rsid w:val="001874AF"/>
    <w:rsid w:val="00187CFF"/>
    <w:rsid w:val="00190575"/>
    <w:rsid w:val="0019116B"/>
    <w:rsid w:val="00191251"/>
    <w:rsid w:val="0019130B"/>
    <w:rsid w:val="00191CC0"/>
    <w:rsid w:val="00191E64"/>
    <w:rsid w:val="00192665"/>
    <w:rsid w:val="001927C4"/>
    <w:rsid w:val="001928BE"/>
    <w:rsid w:val="00193278"/>
    <w:rsid w:val="001934A0"/>
    <w:rsid w:val="001936F5"/>
    <w:rsid w:val="00193B34"/>
    <w:rsid w:val="00193E00"/>
    <w:rsid w:val="001944B9"/>
    <w:rsid w:val="001944F4"/>
    <w:rsid w:val="001948B4"/>
    <w:rsid w:val="00194921"/>
    <w:rsid w:val="00194FC2"/>
    <w:rsid w:val="00195BC3"/>
    <w:rsid w:val="00195C51"/>
    <w:rsid w:val="00196488"/>
    <w:rsid w:val="00196D95"/>
    <w:rsid w:val="00196DAE"/>
    <w:rsid w:val="00197529"/>
    <w:rsid w:val="0019765A"/>
    <w:rsid w:val="001976F2"/>
    <w:rsid w:val="00197B83"/>
    <w:rsid w:val="00197D48"/>
    <w:rsid w:val="001A01E6"/>
    <w:rsid w:val="001A033D"/>
    <w:rsid w:val="001A06B2"/>
    <w:rsid w:val="001A0E32"/>
    <w:rsid w:val="001A0EFB"/>
    <w:rsid w:val="001A11E9"/>
    <w:rsid w:val="001A13C0"/>
    <w:rsid w:val="001A15EB"/>
    <w:rsid w:val="001A1A66"/>
    <w:rsid w:val="001A1C70"/>
    <w:rsid w:val="001A1EE8"/>
    <w:rsid w:val="001A20BF"/>
    <w:rsid w:val="001A31B3"/>
    <w:rsid w:val="001A323E"/>
    <w:rsid w:val="001A362C"/>
    <w:rsid w:val="001A380A"/>
    <w:rsid w:val="001A38DE"/>
    <w:rsid w:val="001A3BC6"/>
    <w:rsid w:val="001A3DAC"/>
    <w:rsid w:val="001A3F5E"/>
    <w:rsid w:val="001A3FB9"/>
    <w:rsid w:val="001A4109"/>
    <w:rsid w:val="001A436E"/>
    <w:rsid w:val="001A44C3"/>
    <w:rsid w:val="001A47FE"/>
    <w:rsid w:val="001A4BE3"/>
    <w:rsid w:val="001A5964"/>
    <w:rsid w:val="001A59DA"/>
    <w:rsid w:val="001A60F6"/>
    <w:rsid w:val="001A68CC"/>
    <w:rsid w:val="001A6D23"/>
    <w:rsid w:val="001A72A0"/>
    <w:rsid w:val="001A771B"/>
    <w:rsid w:val="001B0704"/>
    <w:rsid w:val="001B07C7"/>
    <w:rsid w:val="001B18C5"/>
    <w:rsid w:val="001B1CFD"/>
    <w:rsid w:val="001B231F"/>
    <w:rsid w:val="001B3074"/>
    <w:rsid w:val="001B330D"/>
    <w:rsid w:val="001B3466"/>
    <w:rsid w:val="001B3631"/>
    <w:rsid w:val="001B3781"/>
    <w:rsid w:val="001B3F24"/>
    <w:rsid w:val="001B4093"/>
    <w:rsid w:val="001B4BAC"/>
    <w:rsid w:val="001B4D54"/>
    <w:rsid w:val="001B5308"/>
    <w:rsid w:val="001B53A3"/>
    <w:rsid w:val="001B5460"/>
    <w:rsid w:val="001B5794"/>
    <w:rsid w:val="001B5C96"/>
    <w:rsid w:val="001B5DDE"/>
    <w:rsid w:val="001B664B"/>
    <w:rsid w:val="001B6A8D"/>
    <w:rsid w:val="001B74F2"/>
    <w:rsid w:val="001B7BC3"/>
    <w:rsid w:val="001C025D"/>
    <w:rsid w:val="001C2123"/>
    <w:rsid w:val="001C21BE"/>
    <w:rsid w:val="001C22BC"/>
    <w:rsid w:val="001C2488"/>
    <w:rsid w:val="001C274E"/>
    <w:rsid w:val="001C2E88"/>
    <w:rsid w:val="001C3298"/>
    <w:rsid w:val="001C3F4F"/>
    <w:rsid w:val="001C4A40"/>
    <w:rsid w:val="001C4F7A"/>
    <w:rsid w:val="001C5732"/>
    <w:rsid w:val="001C5751"/>
    <w:rsid w:val="001C5A3B"/>
    <w:rsid w:val="001C5F1F"/>
    <w:rsid w:val="001C6CB8"/>
    <w:rsid w:val="001C6D48"/>
    <w:rsid w:val="001C6F17"/>
    <w:rsid w:val="001C6F8A"/>
    <w:rsid w:val="001C7170"/>
    <w:rsid w:val="001C7B2E"/>
    <w:rsid w:val="001D0997"/>
    <w:rsid w:val="001D1529"/>
    <w:rsid w:val="001D15EA"/>
    <w:rsid w:val="001D175D"/>
    <w:rsid w:val="001D1810"/>
    <w:rsid w:val="001D1DFE"/>
    <w:rsid w:val="001D1F7F"/>
    <w:rsid w:val="001D26BE"/>
    <w:rsid w:val="001D341E"/>
    <w:rsid w:val="001D39BC"/>
    <w:rsid w:val="001D3C14"/>
    <w:rsid w:val="001D3FD2"/>
    <w:rsid w:val="001D4126"/>
    <w:rsid w:val="001D4DB0"/>
    <w:rsid w:val="001D5630"/>
    <w:rsid w:val="001D5E1E"/>
    <w:rsid w:val="001D6254"/>
    <w:rsid w:val="001D65F6"/>
    <w:rsid w:val="001D6E48"/>
    <w:rsid w:val="001D7047"/>
    <w:rsid w:val="001D770E"/>
    <w:rsid w:val="001D7C21"/>
    <w:rsid w:val="001E04CD"/>
    <w:rsid w:val="001E0632"/>
    <w:rsid w:val="001E06A3"/>
    <w:rsid w:val="001E0A79"/>
    <w:rsid w:val="001E0E2E"/>
    <w:rsid w:val="001E0FE4"/>
    <w:rsid w:val="001E1049"/>
    <w:rsid w:val="001E1094"/>
    <w:rsid w:val="001E10B0"/>
    <w:rsid w:val="001E111B"/>
    <w:rsid w:val="001E194C"/>
    <w:rsid w:val="001E1CC0"/>
    <w:rsid w:val="001E1CCF"/>
    <w:rsid w:val="001E2BA7"/>
    <w:rsid w:val="001E3327"/>
    <w:rsid w:val="001E3442"/>
    <w:rsid w:val="001E3503"/>
    <w:rsid w:val="001E3860"/>
    <w:rsid w:val="001E3A12"/>
    <w:rsid w:val="001E3B82"/>
    <w:rsid w:val="001E3B8D"/>
    <w:rsid w:val="001E3F39"/>
    <w:rsid w:val="001E4998"/>
    <w:rsid w:val="001E4B90"/>
    <w:rsid w:val="001E53E8"/>
    <w:rsid w:val="001E5F4E"/>
    <w:rsid w:val="001E64C7"/>
    <w:rsid w:val="001E6921"/>
    <w:rsid w:val="001E697F"/>
    <w:rsid w:val="001E6D46"/>
    <w:rsid w:val="001E79EA"/>
    <w:rsid w:val="001F011A"/>
    <w:rsid w:val="001F0183"/>
    <w:rsid w:val="001F0B65"/>
    <w:rsid w:val="001F0E6B"/>
    <w:rsid w:val="001F101D"/>
    <w:rsid w:val="001F141A"/>
    <w:rsid w:val="001F1936"/>
    <w:rsid w:val="001F1981"/>
    <w:rsid w:val="001F1C9D"/>
    <w:rsid w:val="001F1F71"/>
    <w:rsid w:val="001F2670"/>
    <w:rsid w:val="001F2835"/>
    <w:rsid w:val="001F28B1"/>
    <w:rsid w:val="001F2C90"/>
    <w:rsid w:val="001F2FA1"/>
    <w:rsid w:val="001F3342"/>
    <w:rsid w:val="001F3427"/>
    <w:rsid w:val="001F351A"/>
    <w:rsid w:val="001F46CD"/>
    <w:rsid w:val="001F4C9D"/>
    <w:rsid w:val="001F56C8"/>
    <w:rsid w:val="001F5AC2"/>
    <w:rsid w:val="001F5D40"/>
    <w:rsid w:val="001F5F99"/>
    <w:rsid w:val="001F6009"/>
    <w:rsid w:val="001F6668"/>
    <w:rsid w:val="001F7290"/>
    <w:rsid w:val="001F7975"/>
    <w:rsid w:val="001F7C3A"/>
    <w:rsid w:val="00200844"/>
    <w:rsid w:val="00200B6C"/>
    <w:rsid w:val="00200CB7"/>
    <w:rsid w:val="00200DE0"/>
    <w:rsid w:val="00200FEC"/>
    <w:rsid w:val="00201118"/>
    <w:rsid w:val="0020132A"/>
    <w:rsid w:val="002013D9"/>
    <w:rsid w:val="002013EB"/>
    <w:rsid w:val="002022DC"/>
    <w:rsid w:val="002025D1"/>
    <w:rsid w:val="00202646"/>
    <w:rsid w:val="00202BE0"/>
    <w:rsid w:val="0020407D"/>
    <w:rsid w:val="00204465"/>
    <w:rsid w:val="0020452F"/>
    <w:rsid w:val="00204A2C"/>
    <w:rsid w:val="00204DF5"/>
    <w:rsid w:val="00204E60"/>
    <w:rsid w:val="002054D1"/>
    <w:rsid w:val="0020553E"/>
    <w:rsid w:val="00205DC1"/>
    <w:rsid w:val="00205F0C"/>
    <w:rsid w:val="00206165"/>
    <w:rsid w:val="002066D2"/>
    <w:rsid w:val="00206D90"/>
    <w:rsid w:val="00207242"/>
    <w:rsid w:val="002074A0"/>
    <w:rsid w:val="00207579"/>
    <w:rsid w:val="00207A41"/>
    <w:rsid w:val="00207D74"/>
    <w:rsid w:val="00207ECB"/>
    <w:rsid w:val="002104E4"/>
    <w:rsid w:val="002107EA"/>
    <w:rsid w:val="002113EA"/>
    <w:rsid w:val="0021162D"/>
    <w:rsid w:val="00211D2E"/>
    <w:rsid w:val="00212219"/>
    <w:rsid w:val="00212545"/>
    <w:rsid w:val="00212936"/>
    <w:rsid w:val="00212AA9"/>
    <w:rsid w:val="00212E98"/>
    <w:rsid w:val="002138D8"/>
    <w:rsid w:val="00213C97"/>
    <w:rsid w:val="00213F96"/>
    <w:rsid w:val="002144E9"/>
    <w:rsid w:val="002148A2"/>
    <w:rsid w:val="00214CDB"/>
    <w:rsid w:val="00215F24"/>
    <w:rsid w:val="00216170"/>
    <w:rsid w:val="00217790"/>
    <w:rsid w:val="00217B7A"/>
    <w:rsid w:val="00217E7A"/>
    <w:rsid w:val="002201F4"/>
    <w:rsid w:val="002204C4"/>
    <w:rsid w:val="00220634"/>
    <w:rsid w:val="00221AD1"/>
    <w:rsid w:val="00221B20"/>
    <w:rsid w:val="00221E8D"/>
    <w:rsid w:val="002223A8"/>
    <w:rsid w:val="002223C9"/>
    <w:rsid w:val="00222868"/>
    <w:rsid w:val="00222C2F"/>
    <w:rsid w:val="00222E52"/>
    <w:rsid w:val="00223E60"/>
    <w:rsid w:val="00223FF8"/>
    <w:rsid w:val="0022400E"/>
    <w:rsid w:val="00224012"/>
    <w:rsid w:val="0022431B"/>
    <w:rsid w:val="00224438"/>
    <w:rsid w:val="002246A4"/>
    <w:rsid w:val="002246C8"/>
    <w:rsid w:val="00224B4C"/>
    <w:rsid w:val="00224BCE"/>
    <w:rsid w:val="00224DA2"/>
    <w:rsid w:val="002253E5"/>
    <w:rsid w:val="00225992"/>
    <w:rsid w:val="002259F8"/>
    <w:rsid w:val="002260EE"/>
    <w:rsid w:val="00226C29"/>
    <w:rsid w:val="00226F1C"/>
    <w:rsid w:val="0022701A"/>
    <w:rsid w:val="00227102"/>
    <w:rsid w:val="0022756E"/>
    <w:rsid w:val="00227C36"/>
    <w:rsid w:val="00227F24"/>
    <w:rsid w:val="002305CA"/>
    <w:rsid w:val="00230A88"/>
    <w:rsid w:val="00230E9D"/>
    <w:rsid w:val="00230F5B"/>
    <w:rsid w:val="0023164E"/>
    <w:rsid w:val="00231697"/>
    <w:rsid w:val="00231CE8"/>
    <w:rsid w:val="00231E60"/>
    <w:rsid w:val="00232708"/>
    <w:rsid w:val="00232798"/>
    <w:rsid w:val="00232B36"/>
    <w:rsid w:val="00233917"/>
    <w:rsid w:val="002344A2"/>
    <w:rsid w:val="002345DC"/>
    <w:rsid w:val="002348DF"/>
    <w:rsid w:val="00234AC1"/>
    <w:rsid w:val="0023536C"/>
    <w:rsid w:val="00235505"/>
    <w:rsid w:val="002360A5"/>
    <w:rsid w:val="0023637C"/>
    <w:rsid w:val="00237B20"/>
    <w:rsid w:val="00237DDA"/>
    <w:rsid w:val="00240392"/>
    <w:rsid w:val="0024103E"/>
    <w:rsid w:val="002412E3"/>
    <w:rsid w:val="0024144B"/>
    <w:rsid w:val="002422E4"/>
    <w:rsid w:val="0024243A"/>
    <w:rsid w:val="002424A3"/>
    <w:rsid w:val="00242532"/>
    <w:rsid w:val="00242556"/>
    <w:rsid w:val="0024258A"/>
    <w:rsid w:val="00242AC9"/>
    <w:rsid w:val="00242B11"/>
    <w:rsid w:val="00242B88"/>
    <w:rsid w:val="00242F57"/>
    <w:rsid w:val="00243262"/>
    <w:rsid w:val="002432D9"/>
    <w:rsid w:val="00243B09"/>
    <w:rsid w:val="00243B7A"/>
    <w:rsid w:val="0024480B"/>
    <w:rsid w:val="00244949"/>
    <w:rsid w:val="00244FC1"/>
    <w:rsid w:val="0024506E"/>
    <w:rsid w:val="002450A6"/>
    <w:rsid w:val="00245488"/>
    <w:rsid w:val="00245C6D"/>
    <w:rsid w:val="00245F08"/>
    <w:rsid w:val="00246473"/>
    <w:rsid w:val="002477A3"/>
    <w:rsid w:val="0024796C"/>
    <w:rsid w:val="00247CC3"/>
    <w:rsid w:val="0025044B"/>
    <w:rsid w:val="00251288"/>
    <w:rsid w:val="00251474"/>
    <w:rsid w:val="0025213E"/>
    <w:rsid w:val="002522C4"/>
    <w:rsid w:val="002525DB"/>
    <w:rsid w:val="002527A2"/>
    <w:rsid w:val="002527B7"/>
    <w:rsid w:val="00253585"/>
    <w:rsid w:val="00254241"/>
    <w:rsid w:val="002543F4"/>
    <w:rsid w:val="0025444B"/>
    <w:rsid w:val="00254CD8"/>
    <w:rsid w:val="00254DE8"/>
    <w:rsid w:val="00254F34"/>
    <w:rsid w:val="00255017"/>
    <w:rsid w:val="00255250"/>
    <w:rsid w:val="00255268"/>
    <w:rsid w:val="0025587F"/>
    <w:rsid w:val="00255DFD"/>
    <w:rsid w:val="0025602B"/>
    <w:rsid w:val="0025649D"/>
    <w:rsid w:val="00256745"/>
    <w:rsid w:val="00257056"/>
    <w:rsid w:val="0025759E"/>
    <w:rsid w:val="002577D3"/>
    <w:rsid w:val="00260883"/>
    <w:rsid w:val="00260954"/>
    <w:rsid w:val="00260AAE"/>
    <w:rsid w:val="00260F0A"/>
    <w:rsid w:val="00261489"/>
    <w:rsid w:val="00261CCA"/>
    <w:rsid w:val="00262280"/>
    <w:rsid w:val="00262876"/>
    <w:rsid w:val="002629B3"/>
    <w:rsid w:val="002633B7"/>
    <w:rsid w:val="00263435"/>
    <w:rsid w:val="00263857"/>
    <w:rsid w:val="00263A04"/>
    <w:rsid w:val="00263B39"/>
    <w:rsid w:val="00263E42"/>
    <w:rsid w:val="00264897"/>
    <w:rsid w:val="00265027"/>
    <w:rsid w:val="00265334"/>
    <w:rsid w:val="00265351"/>
    <w:rsid w:val="00265477"/>
    <w:rsid w:val="002654D8"/>
    <w:rsid w:val="0026580A"/>
    <w:rsid w:val="00265C4B"/>
    <w:rsid w:val="00265DBF"/>
    <w:rsid w:val="00266AD9"/>
    <w:rsid w:val="00266B7E"/>
    <w:rsid w:val="00267E40"/>
    <w:rsid w:val="002702D2"/>
    <w:rsid w:val="002703E0"/>
    <w:rsid w:val="00270557"/>
    <w:rsid w:val="0027067E"/>
    <w:rsid w:val="0027068B"/>
    <w:rsid w:val="00270950"/>
    <w:rsid w:val="002711C5"/>
    <w:rsid w:val="00271E6A"/>
    <w:rsid w:val="00271EB2"/>
    <w:rsid w:val="00272A1F"/>
    <w:rsid w:val="00273456"/>
    <w:rsid w:val="00273869"/>
    <w:rsid w:val="00273D0D"/>
    <w:rsid w:val="002742B1"/>
    <w:rsid w:val="00274341"/>
    <w:rsid w:val="00274AB8"/>
    <w:rsid w:val="00274BE6"/>
    <w:rsid w:val="00274D1E"/>
    <w:rsid w:val="002752F3"/>
    <w:rsid w:val="002760D6"/>
    <w:rsid w:val="002762DF"/>
    <w:rsid w:val="0027683F"/>
    <w:rsid w:val="00276B96"/>
    <w:rsid w:val="00276C90"/>
    <w:rsid w:val="00276D8C"/>
    <w:rsid w:val="002771F6"/>
    <w:rsid w:val="00277E33"/>
    <w:rsid w:val="00277ED8"/>
    <w:rsid w:val="002809C8"/>
    <w:rsid w:val="00280E69"/>
    <w:rsid w:val="00280F26"/>
    <w:rsid w:val="00281A67"/>
    <w:rsid w:val="00281E2A"/>
    <w:rsid w:val="00281E8B"/>
    <w:rsid w:val="0028205D"/>
    <w:rsid w:val="002820D5"/>
    <w:rsid w:val="00282201"/>
    <w:rsid w:val="00282EA2"/>
    <w:rsid w:val="0028396C"/>
    <w:rsid w:val="002839DC"/>
    <w:rsid w:val="0028401D"/>
    <w:rsid w:val="0028481D"/>
    <w:rsid w:val="00284959"/>
    <w:rsid w:val="002849CC"/>
    <w:rsid w:val="002849D0"/>
    <w:rsid w:val="00284F4C"/>
    <w:rsid w:val="002851DD"/>
    <w:rsid w:val="002859C1"/>
    <w:rsid w:val="002859F5"/>
    <w:rsid w:val="00285FC1"/>
    <w:rsid w:val="002860E5"/>
    <w:rsid w:val="00286C15"/>
    <w:rsid w:val="00286DBD"/>
    <w:rsid w:val="0028716D"/>
    <w:rsid w:val="00287761"/>
    <w:rsid w:val="00287A8B"/>
    <w:rsid w:val="002902EF"/>
    <w:rsid w:val="0029045D"/>
    <w:rsid w:val="0029051A"/>
    <w:rsid w:val="0029062A"/>
    <w:rsid w:val="00290982"/>
    <w:rsid w:val="00290EF3"/>
    <w:rsid w:val="00290F1F"/>
    <w:rsid w:val="002913AC"/>
    <w:rsid w:val="00291795"/>
    <w:rsid w:val="002920B4"/>
    <w:rsid w:val="0029216C"/>
    <w:rsid w:val="0029249D"/>
    <w:rsid w:val="00292BD5"/>
    <w:rsid w:val="00292F0E"/>
    <w:rsid w:val="0029339F"/>
    <w:rsid w:val="0029349F"/>
    <w:rsid w:val="00293769"/>
    <w:rsid w:val="00293BDC"/>
    <w:rsid w:val="00294139"/>
    <w:rsid w:val="00294605"/>
    <w:rsid w:val="00294A2F"/>
    <w:rsid w:val="0029531E"/>
    <w:rsid w:val="00295626"/>
    <w:rsid w:val="00295A18"/>
    <w:rsid w:val="00295A99"/>
    <w:rsid w:val="00295BED"/>
    <w:rsid w:val="002965F2"/>
    <w:rsid w:val="002967E8"/>
    <w:rsid w:val="00296C5C"/>
    <w:rsid w:val="00296D56"/>
    <w:rsid w:val="00296FCC"/>
    <w:rsid w:val="0029704A"/>
    <w:rsid w:val="00297264"/>
    <w:rsid w:val="002972ED"/>
    <w:rsid w:val="002975CE"/>
    <w:rsid w:val="002976CD"/>
    <w:rsid w:val="00297A1A"/>
    <w:rsid w:val="00297C61"/>
    <w:rsid w:val="00297C7E"/>
    <w:rsid w:val="002A0A47"/>
    <w:rsid w:val="002A0BFA"/>
    <w:rsid w:val="002A0C6A"/>
    <w:rsid w:val="002A0E09"/>
    <w:rsid w:val="002A10BF"/>
    <w:rsid w:val="002A11F1"/>
    <w:rsid w:val="002A12DA"/>
    <w:rsid w:val="002A148E"/>
    <w:rsid w:val="002A1707"/>
    <w:rsid w:val="002A2FB8"/>
    <w:rsid w:val="002A302E"/>
    <w:rsid w:val="002A396D"/>
    <w:rsid w:val="002A3CB2"/>
    <w:rsid w:val="002A40F9"/>
    <w:rsid w:val="002A42CF"/>
    <w:rsid w:val="002A46DE"/>
    <w:rsid w:val="002A5085"/>
    <w:rsid w:val="002A649F"/>
    <w:rsid w:val="002A6C95"/>
    <w:rsid w:val="002A71D4"/>
    <w:rsid w:val="002A7241"/>
    <w:rsid w:val="002A7253"/>
    <w:rsid w:val="002A775C"/>
    <w:rsid w:val="002A77D4"/>
    <w:rsid w:val="002A7880"/>
    <w:rsid w:val="002B00A5"/>
    <w:rsid w:val="002B04BB"/>
    <w:rsid w:val="002B0A49"/>
    <w:rsid w:val="002B0C2A"/>
    <w:rsid w:val="002B1B38"/>
    <w:rsid w:val="002B1C8C"/>
    <w:rsid w:val="002B2291"/>
    <w:rsid w:val="002B2FDC"/>
    <w:rsid w:val="002B36E4"/>
    <w:rsid w:val="002B3720"/>
    <w:rsid w:val="002B460C"/>
    <w:rsid w:val="002B4FD8"/>
    <w:rsid w:val="002B527A"/>
    <w:rsid w:val="002B52EA"/>
    <w:rsid w:val="002B54C8"/>
    <w:rsid w:val="002B58B3"/>
    <w:rsid w:val="002B5B6D"/>
    <w:rsid w:val="002B5CA7"/>
    <w:rsid w:val="002B5EC3"/>
    <w:rsid w:val="002B6210"/>
    <w:rsid w:val="002B62F5"/>
    <w:rsid w:val="002B65CB"/>
    <w:rsid w:val="002B7968"/>
    <w:rsid w:val="002B7F79"/>
    <w:rsid w:val="002C0892"/>
    <w:rsid w:val="002C1218"/>
    <w:rsid w:val="002C12AE"/>
    <w:rsid w:val="002C1414"/>
    <w:rsid w:val="002C14EC"/>
    <w:rsid w:val="002C1756"/>
    <w:rsid w:val="002C1A37"/>
    <w:rsid w:val="002C1AE0"/>
    <w:rsid w:val="002C1D0E"/>
    <w:rsid w:val="002C1EB3"/>
    <w:rsid w:val="002C20AE"/>
    <w:rsid w:val="002C2287"/>
    <w:rsid w:val="002C24AF"/>
    <w:rsid w:val="002C2515"/>
    <w:rsid w:val="002C2710"/>
    <w:rsid w:val="002C2D7A"/>
    <w:rsid w:val="002C2FDB"/>
    <w:rsid w:val="002C3012"/>
    <w:rsid w:val="002C3950"/>
    <w:rsid w:val="002C398D"/>
    <w:rsid w:val="002C3A72"/>
    <w:rsid w:val="002C3CE8"/>
    <w:rsid w:val="002C4040"/>
    <w:rsid w:val="002C40D4"/>
    <w:rsid w:val="002C4979"/>
    <w:rsid w:val="002C4B8B"/>
    <w:rsid w:val="002C4CDC"/>
    <w:rsid w:val="002C5268"/>
    <w:rsid w:val="002C58C1"/>
    <w:rsid w:val="002C64B3"/>
    <w:rsid w:val="002C66E5"/>
    <w:rsid w:val="002C6C0C"/>
    <w:rsid w:val="002C711F"/>
    <w:rsid w:val="002C783B"/>
    <w:rsid w:val="002C79FA"/>
    <w:rsid w:val="002C7FCF"/>
    <w:rsid w:val="002D05A8"/>
    <w:rsid w:val="002D061B"/>
    <w:rsid w:val="002D09D5"/>
    <w:rsid w:val="002D1677"/>
    <w:rsid w:val="002D1D80"/>
    <w:rsid w:val="002D1EAA"/>
    <w:rsid w:val="002D200C"/>
    <w:rsid w:val="002D2343"/>
    <w:rsid w:val="002D290E"/>
    <w:rsid w:val="002D2978"/>
    <w:rsid w:val="002D2ED2"/>
    <w:rsid w:val="002D2FA4"/>
    <w:rsid w:val="002D3011"/>
    <w:rsid w:val="002D3232"/>
    <w:rsid w:val="002D32BC"/>
    <w:rsid w:val="002D37B4"/>
    <w:rsid w:val="002D3961"/>
    <w:rsid w:val="002D43E7"/>
    <w:rsid w:val="002D4517"/>
    <w:rsid w:val="002D4C51"/>
    <w:rsid w:val="002D5161"/>
    <w:rsid w:val="002D553D"/>
    <w:rsid w:val="002D55F2"/>
    <w:rsid w:val="002D59A0"/>
    <w:rsid w:val="002D59E6"/>
    <w:rsid w:val="002D63D1"/>
    <w:rsid w:val="002D66D9"/>
    <w:rsid w:val="002D6B7C"/>
    <w:rsid w:val="002D6BFC"/>
    <w:rsid w:val="002D6E67"/>
    <w:rsid w:val="002D751D"/>
    <w:rsid w:val="002D7A57"/>
    <w:rsid w:val="002E0386"/>
    <w:rsid w:val="002E0878"/>
    <w:rsid w:val="002E08AD"/>
    <w:rsid w:val="002E1062"/>
    <w:rsid w:val="002E1577"/>
    <w:rsid w:val="002E169E"/>
    <w:rsid w:val="002E1754"/>
    <w:rsid w:val="002E1DFC"/>
    <w:rsid w:val="002E2752"/>
    <w:rsid w:val="002E29EF"/>
    <w:rsid w:val="002E2EC1"/>
    <w:rsid w:val="002E340D"/>
    <w:rsid w:val="002E3471"/>
    <w:rsid w:val="002E35B2"/>
    <w:rsid w:val="002E373F"/>
    <w:rsid w:val="002E3958"/>
    <w:rsid w:val="002E396A"/>
    <w:rsid w:val="002E3C6E"/>
    <w:rsid w:val="002E3DF8"/>
    <w:rsid w:val="002E54D7"/>
    <w:rsid w:val="002E5625"/>
    <w:rsid w:val="002E570A"/>
    <w:rsid w:val="002E595F"/>
    <w:rsid w:val="002E5A8B"/>
    <w:rsid w:val="002E68FE"/>
    <w:rsid w:val="002E69EC"/>
    <w:rsid w:val="002E6EF9"/>
    <w:rsid w:val="002E7528"/>
    <w:rsid w:val="002E7A00"/>
    <w:rsid w:val="002E7DC7"/>
    <w:rsid w:val="002F017C"/>
    <w:rsid w:val="002F02D6"/>
    <w:rsid w:val="002F0891"/>
    <w:rsid w:val="002F1411"/>
    <w:rsid w:val="002F15E7"/>
    <w:rsid w:val="002F22E7"/>
    <w:rsid w:val="002F245F"/>
    <w:rsid w:val="002F27CD"/>
    <w:rsid w:val="002F2804"/>
    <w:rsid w:val="002F2934"/>
    <w:rsid w:val="002F2B5E"/>
    <w:rsid w:val="002F2F20"/>
    <w:rsid w:val="002F30DC"/>
    <w:rsid w:val="002F33DB"/>
    <w:rsid w:val="002F3656"/>
    <w:rsid w:val="002F381C"/>
    <w:rsid w:val="002F3C79"/>
    <w:rsid w:val="002F4395"/>
    <w:rsid w:val="002F462E"/>
    <w:rsid w:val="002F5CB8"/>
    <w:rsid w:val="002F5E32"/>
    <w:rsid w:val="002F5F42"/>
    <w:rsid w:val="002F60F1"/>
    <w:rsid w:val="002F620B"/>
    <w:rsid w:val="002F630C"/>
    <w:rsid w:val="002F6BC3"/>
    <w:rsid w:val="002F6BD2"/>
    <w:rsid w:val="002F712D"/>
    <w:rsid w:val="002F73F4"/>
    <w:rsid w:val="002F7654"/>
    <w:rsid w:val="002F7717"/>
    <w:rsid w:val="002F7C08"/>
    <w:rsid w:val="002F7C15"/>
    <w:rsid w:val="0030020B"/>
    <w:rsid w:val="00300341"/>
    <w:rsid w:val="00300B0B"/>
    <w:rsid w:val="00300E8C"/>
    <w:rsid w:val="003010F5"/>
    <w:rsid w:val="0030168F"/>
    <w:rsid w:val="003021C8"/>
    <w:rsid w:val="00302788"/>
    <w:rsid w:val="003029A6"/>
    <w:rsid w:val="0030331B"/>
    <w:rsid w:val="00303822"/>
    <w:rsid w:val="00303E88"/>
    <w:rsid w:val="003040A0"/>
    <w:rsid w:val="003046AA"/>
    <w:rsid w:val="003046C3"/>
    <w:rsid w:val="003055D2"/>
    <w:rsid w:val="00305B02"/>
    <w:rsid w:val="00305F67"/>
    <w:rsid w:val="003066DB"/>
    <w:rsid w:val="00306F31"/>
    <w:rsid w:val="00307FDD"/>
    <w:rsid w:val="003105E2"/>
    <w:rsid w:val="00310892"/>
    <w:rsid w:val="003108F3"/>
    <w:rsid w:val="00310BA8"/>
    <w:rsid w:val="00310DBE"/>
    <w:rsid w:val="003119B2"/>
    <w:rsid w:val="00311CB6"/>
    <w:rsid w:val="00312266"/>
    <w:rsid w:val="0031253D"/>
    <w:rsid w:val="00312997"/>
    <w:rsid w:val="00312A9F"/>
    <w:rsid w:val="00312CB4"/>
    <w:rsid w:val="00313743"/>
    <w:rsid w:val="00313881"/>
    <w:rsid w:val="00313B29"/>
    <w:rsid w:val="00313F1A"/>
    <w:rsid w:val="00314E7D"/>
    <w:rsid w:val="0031503E"/>
    <w:rsid w:val="00315365"/>
    <w:rsid w:val="0031553C"/>
    <w:rsid w:val="00315916"/>
    <w:rsid w:val="00315C8E"/>
    <w:rsid w:val="00316B88"/>
    <w:rsid w:val="00316C42"/>
    <w:rsid w:val="00316FC7"/>
    <w:rsid w:val="00317108"/>
    <w:rsid w:val="00317135"/>
    <w:rsid w:val="00317C34"/>
    <w:rsid w:val="00317D40"/>
    <w:rsid w:val="003202EE"/>
    <w:rsid w:val="00320312"/>
    <w:rsid w:val="00320657"/>
    <w:rsid w:val="0032098C"/>
    <w:rsid w:val="00321221"/>
    <w:rsid w:val="00321825"/>
    <w:rsid w:val="003219F6"/>
    <w:rsid w:val="00321D76"/>
    <w:rsid w:val="00321EBE"/>
    <w:rsid w:val="00321EE2"/>
    <w:rsid w:val="00322044"/>
    <w:rsid w:val="00322082"/>
    <w:rsid w:val="00322151"/>
    <w:rsid w:val="003228CA"/>
    <w:rsid w:val="00322B5E"/>
    <w:rsid w:val="00322EA3"/>
    <w:rsid w:val="0032341B"/>
    <w:rsid w:val="003237FA"/>
    <w:rsid w:val="00324043"/>
    <w:rsid w:val="00324287"/>
    <w:rsid w:val="0032468A"/>
    <w:rsid w:val="00324860"/>
    <w:rsid w:val="00324880"/>
    <w:rsid w:val="00324A51"/>
    <w:rsid w:val="00324AA5"/>
    <w:rsid w:val="00324CB9"/>
    <w:rsid w:val="00325109"/>
    <w:rsid w:val="003252BC"/>
    <w:rsid w:val="003256AC"/>
    <w:rsid w:val="00326D06"/>
    <w:rsid w:val="00326D16"/>
    <w:rsid w:val="00327027"/>
    <w:rsid w:val="003276F9"/>
    <w:rsid w:val="00327A99"/>
    <w:rsid w:val="0033065F"/>
    <w:rsid w:val="00330D74"/>
    <w:rsid w:val="00330E72"/>
    <w:rsid w:val="003318B9"/>
    <w:rsid w:val="003321D9"/>
    <w:rsid w:val="00332704"/>
    <w:rsid w:val="0033276A"/>
    <w:rsid w:val="00332B40"/>
    <w:rsid w:val="00332C1F"/>
    <w:rsid w:val="00332D13"/>
    <w:rsid w:val="00332F3A"/>
    <w:rsid w:val="0033344D"/>
    <w:rsid w:val="00333B6C"/>
    <w:rsid w:val="003342C0"/>
    <w:rsid w:val="003346F8"/>
    <w:rsid w:val="00334965"/>
    <w:rsid w:val="00334D4C"/>
    <w:rsid w:val="00335690"/>
    <w:rsid w:val="003364F6"/>
    <w:rsid w:val="00336939"/>
    <w:rsid w:val="003370AF"/>
    <w:rsid w:val="003373C0"/>
    <w:rsid w:val="003379FE"/>
    <w:rsid w:val="00337C5E"/>
    <w:rsid w:val="00340153"/>
    <w:rsid w:val="003401FB"/>
    <w:rsid w:val="00340545"/>
    <w:rsid w:val="00340DA8"/>
    <w:rsid w:val="00340EC6"/>
    <w:rsid w:val="00341165"/>
    <w:rsid w:val="00341548"/>
    <w:rsid w:val="00341627"/>
    <w:rsid w:val="0034195B"/>
    <w:rsid w:val="00341D76"/>
    <w:rsid w:val="00342410"/>
    <w:rsid w:val="00342EF1"/>
    <w:rsid w:val="00343267"/>
    <w:rsid w:val="00343BF2"/>
    <w:rsid w:val="0034431D"/>
    <w:rsid w:val="003443F9"/>
    <w:rsid w:val="00344474"/>
    <w:rsid w:val="0034470A"/>
    <w:rsid w:val="003449FA"/>
    <w:rsid w:val="00344A95"/>
    <w:rsid w:val="00344BDF"/>
    <w:rsid w:val="00345059"/>
    <w:rsid w:val="00345E6B"/>
    <w:rsid w:val="00346905"/>
    <w:rsid w:val="00346AAA"/>
    <w:rsid w:val="003470A0"/>
    <w:rsid w:val="00347D83"/>
    <w:rsid w:val="00350548"/>
    <w:rsid w:val="0035054A"/>
    <w:rsid w:val="0035085C"/>
    <w:rsid w:val="00350C56"/>
    <w:rsid w:val="00350E76"/>
    <w:rsid w:val="0035166D"/>
    <w:rsid w:val="00351F3C"/>
    <w:rsid w:val="003522F4"/>
    <w:rsid w:val="0035236F"/>
    <w:rsid w:val="0035260F"/>
    <w:rsid w:val="00352F9B"/>
    <w:rsid w:val="003530B5"/>
    <w:rsid w:val="00353569"/>
    <w:rsid w:val="00353BE8"/>
    <w:rsid w:val="00353D79"/>
    <w:rsid w:val="00353F40"/>
    <w:rsid w:val="0035425D"/>
    <w:rsid w:val="003542F9"/>
    <w:rsid w:val="00354CB7"/>
    <w:rsid w:val="00354CE6"/>
    <w:rsid w:val="003552CC"/>
    <w:rsid w:val="0035530F"/>
    <w:rsid w:val="00355728"/>
    <w:rsid w:val="00355767"/>
    <w:rsid w:val="00355E07"/>
    <w:rsid w:val="00356362"/>
    <w:rsid w:val="00356829"/>
    <w:rsid w:val="00356A89"/>
    <w:rsid w:val="00357418"/>
    <w:rsid w:val="003575A6"/>
    <w:rsid w:val="00357A3E"/>
    <w:rsid w:val="00360CB0"/>
    <w:rsid w:val="00361770"/>
    <w:rsid w:val="00361810"/>
    <w:rsid w:val="0036216F"/>
    <w:rsid w:val="0036218A"/>
    <w:rsid w:val="00362543"/>
    <w:rsid w:val="0036284B"/>
    <w:rsid w:val="003628CD"/>
    <w:rsid w:val="0036292C"/>
    <w:rsid w:val="003629B1"/>
    <w:rsid w:val="003629CC"/>
    <w:rsid w:val="00362A93"/>
    <w:rsid w:val="00362C00"/>
    <w:rsid w:val="00362C83"/>
    <w:rsid w:val="00362F06"/>
    <w:rsid w:val="003631FC"/>
    <w:rsid w:val="003633CE"/>
    <w:rsid w:val="00363C36"/>
    <w:rsid w:val="00363E4F"/>
    <w:rsid w:val="00363FA5"/>
    <w:rsid w:val="0036428A"/>
    <w:rsid w:val="00364369"/>
    <w:rsid w:val="00364AF7"/>
    <w:rsid w:val="00364E7B"/>
    <w:rsid w:val="00365121"/>
    <w:rsid w:val="003656A5"/>
    <w:rsid w:val="003658A5"/>
    <w:rsid w:val="00365DA7"/>
    <w:rsid w:val="00365F50"/>
    <w:rsid w:val="00366143"/>
    <w:rsid w:val="003662A2"/>
    <w:rsid w:val="00366489"/>
    <w:rsid w:val="003664FD"/>
    <w:rsid w:val="00366D7D"/>
    <w:rsid w:val="003671F0"/>
    <w:rsid w:val="0036736E"/>
    <w:rsid w:val="003673FD"/>
    <w:rsid w:val="00367A2D"/>
    <w:rsid w:val="00367A83"/>
    <w:rsid w:val="003700BE"/>
    <w:rsid w:val="00370965"/>
    <w:rsid w:val="00372419"/>
    <w:rsid w:val="00372898"/>
    <w:rsid w:val="0037308A"/>
    <w:rsid w:val="003733AE"/>
    <w:rsid w:val="00373680"/>
    <w:rsid w:val="00373B28"/>
    <w:rsid w:val="00373FE9"/>
    <w:rsid w:val="0037400C"/>
    <w:rsid w:val="00374055"/>
    <w:rsid w:val="003742F2"/>
    <w:rsid w:val="00374354"/>
    <w:rsid w:val="00374ACF"/>
    <w:rsid w:val="00374B92"/>
    <w:rsid w:val="00374CCD"/>
    <w:rsid w:val="003752BA"/>
    <w:rsid w:val="00375361"/>
    <w:rsid w:val="00375F8D"/>
    <w:rsid w:val="0037646B"/>
    <w:rsid w:val="003767B4"/>
    <w:rsid w:val="00376CDE"/>
    <w:rsid w:val="0037712A"/>
    <w:rsid w:val="003772E2"/>
    <w:rsid w:val="00377402"/>
    <w:rsid w:val="003778D4"/>
    <w:rsid w:val="0038081E"/>
    <w:rsid w:val="00380CC9"/>
    <w:rsid w:val="00380E69"/>
    <w:rsid w:val="00381184"/>
    <w:rsid w:val="00381226"/>
    <w:rsid w:val="00381CDF"/>
    <w:rsid w:val="00381E56"/>
    <w:rsid w:val="00382D0F"/>
    <w:rsid w:val="003831FC"/>
    <w:rsid w:val="003832B2"/>
    <w:rsid w:val="003835C7"/>
    <w:rsid w:val="0038394D"/>
    <w:rsid w:val="00383AA3"/>
    <w:rsid w:val="0038410B"/>
    <w:rsid w:val="00384170"/>
    <w:rsid w:val="003841BD"/>
    <w:rsid w:val="003842EE"/>
    <w:rsid w:val="00384369"/>
    <w:rsid w:val="00384B13"/>
    <w:rsid w:val="00384E99"/>
    <w:rsid w:val="003852D6"/>
    <w:rsid w:val="003858ED"/>
    <w:rsid w:val="00385DC3"/>
    <w:rsid w:val="003866AE"/>
    <w:rsid w:val="0038693C"/>
    <w:rsid w:val="00386B2E"/>
    <w:rsid w:val="00387567"/>
    <w:rsid w:val="003879A1"/>
    <w:rsid w:val="003879CD"/>
    <w:rsid w:val="00387B98"/>
    <w:rsid w:val="00387C72"/>
    <w:rsid w:val="00387FBE"/>
    <w:rsid w:val="0039028E"/>
    <w:rsid w:val="00390345"/>
    <w:rsid w:val="00390E7E"/>
    <w:rsid w:val="0039107C"/>
    <w:rsid w:val="003911B8"/>
    <w:rsid w:val="0039182B"/>
    <w:rsid w:val="0039234E"/>
    <w:rsid w:val="003926EA"/>
    <w:rsid w:val="00392958"/>
    <w:rsid w:val="003931D8"/>
    <w:rsid w:val="00394335"/>
    <w:rsid w:val="00394A46"/>
    <w:rsid w:val="00394E5E"/>
    <w:rsid w:val="00395561"/>
    <w:rsid w:val="003964D7"/>
    <w:rsid w:val="00396627"/>
    <w:rsid w:val="0039666A"/>
    <w:rsid w:val="00396EED"/>
    <w:rsid w:val="00397805"/>
    <w:rsid w:val="00397826"/>
    <w:rsid w:val="003A01A1"/>
    <w:rsid w:val="003A037A"/>
    <w:rsid w:val="003A1877"/>
    <w:rsid w:val="003A1E29"/>
    <w:rsid w:val="003A288B"/>
    <w:rsid w:val="003A2BC9"/>
    <w:rsid w:val="003A2C41"/>
    <w:rsid w:val="003A2EFF"/>
    <w:rsid w:val="003A3341"/>
    <w:rsid w:val="003A3544"/>
    <w:rsid w:val="003A3AA7"/>
    <w:rsid w:val="003A3DE2"/>
    <w:rsid w:val="003A3EA9"/>
    <w:rsid w:val="003A47AF"/>
    <w:rsid w:val="003A50A3"/>
    <w:rsid w:val="003A51CA"/>
    <w:rsid w:val="003A52AB"/>
    <w:rsid w:val="003A57E7"/>
    <w:rsid w:val="003A5883"/>
    <w:rsid w:val="003A5C13"/>
    <w:rsid w:val="003A5C3D"/>
    <w:rsid w:val="003A66F1"/>
    <w:rsid w:val="003A6CDA"/>
    <w:rsid w:val="003A6F50"/>
    <w:rsid w:val="003A6F51"/>
    <w:rsid w:val="003A77E4"/>
    <w:rsid w:val="003A79FC"/>
    <w:rsid w:val="003B0457"/>
    <w:rsid w:val="003B0FE3"/>
    <w:rsid w:val="003B13CF"/>
    <w:rsid w:val="003B14D6"/>
    <w:rsid w:val="003B15A7"/>
    <w:rsid w:val="003B1998"/>
    <w:rsid w:val="003B1A91"/>
    <w:rsid w:val="003B2715"/>
    <w:rsid w:val="003B300B"/>
    <w:rsid w:val="003B349F"/>
    <w:rsid w:val="003B3D10"/>
    <w:rsid w:val="003B4834"/>
    <w:rsid w:val="003B4AD7"/>
    <w:rsid w:val="003B4B47"/>
    <w:rsid w:val="003B4C7F"/>
    <w:rsid w:val="003B4F1E"/>
    <w:rsid w:val="003B5037"/>
    <w:rsid w:val="003B54BE"/>
    <w:rsid w:val="003B5506"/>
    <w:rsid w:val="003B5838"/>
    <w:rsid w:val="003B584C"/>
    <w:rsid w:val="003B5AB5"/>
    <w:rsid w:val="003B5C5F"/>
    <w:rsid w:val="003B5EE7"/>
    <w:rsid w:val="003B6259"/>
    <w:rsid w:val="003B68BD"/>
    <w:rsid w:val="003B6BC0"/>
    <w:rsid w:val="003B6D83"/>
    <w:rsid w:val="003B6EA4"/>
    <w:rsid w:val="003B6F39"/>
    <w:rsid w:val="003B71F5"/>
    <w:rsid w:val="003B789D"/>
    <w:rsid w:val="003C0549"/>
    <w:rsid w:val="003C0FD1"/>
    <w:rsid w:val="003C2084"/>
    <w:rsid w:val="003C3133"/>
    <w:rsid w:val="003C345D"/>
    <w:rsid w:val="003C354C"/>
    <w:rsid w:val="003C4B4D"/>
    <w:rsid w:val="003C4CA8"/>
    <w:rsid w:val="003C4CC2"/>
    <w:rsid w:val="003C4F27"/>
    <w:rsid w:val="003C54FA"/>
    <w:rsid w:val="003C6045"/>
    <w:rsid w:val="003C6794"/>
    <w:rsid w:val="003C6BA2"/>
    <w:rsid w:val="003C6CAD"/>
    <w:rsid w:val="003C6DE4"/>
    <w:rsid w:val="003C7167"/>
    <w:rsid w:val="003C7585"/>
    <w:rsid w:val="003C7B6D"/>
    <w:rsid w:val="003C7C80"/>
    <w:rsid w:val="003C7F47"/>
    <w:rsid w:val="003D027E"/>
    <w:rsid w:val="003D06B8"/>
    <w:rsid w:val="003D096D"/>
    <w:rsid w:val="003D0B3F"/>
    <w:rsid w:val="003D13D9"/>
    <w:rsid w:val="003D1D04"/>
    <w:rsid w:val="003D1FD7"/>
    <w:rsid w:val="003D20FC"/>
    <w:rsid w:val="003D2806"/>
    <w:rsid w:val="003D2831"/>
    <w:rsid w:val="003D2A32"/>
    <w:rsid w:val="003D2F3D"/>
    <w:rsid w:val="003D3985"/>
    <w:rsid w:val="003D3A62"/>
    <w:rsid w:val="003D3B14"/>
    <w:rsid w:val="003D3D2B"/>
    <w:rsid w:val="003D4A2A"/>
    <w:rsid w:val="003D4C1A"/>
    <w:rsid w:val="003D4FC7"/>
    <w:rsid w:val="003D54FA"/>
    <w:rsid w:val="003D5A7F"/>
    <w:rsid w:val="003D5B7D"/>
    <w:rsid w:val="003D5DE2"/>
    <w:rsid w:val="003D6E33"/>
    <w:rsid w:val="003D70E4"/>
    <w:rsid w:val="003D7496"/>
    <w:rsid w:val="003D755F"/>
    <w:rsid w:val="003E0162"/>
    <w:rsid w:val="003E03CF"/>
    <w:rsid w:val="003E09E3"/>
    <w:rsid w:val="003E0AF2"/>
    <w:rsid w:val="003E1844"/>
    <w:rsid w:val="003E219A"/>
    <w:rsid w:val="003E21F6"/>
    <w:rsid w:val="003E28AD"/>
    <w:rsid w:val="003E2B9B"/>
    <w:rsid w:val="003E2C74"/>
    <w:rsid w:val="003E2DEB"/>
    <w:rsid w:val="003E305E"/>
    <w:rsid w:val="003E30BB"/>
    <w:rsid w:val="003E34F7"/>
    <w:rsid w:val="003E3645"/>
    <w:rsid w:val="003E382C"/>
    <w:rsid w:val="003E3C28"/>
    <w:rsid w:val="003E3EBD"/>
    <w:rsid w:val="003E4030"/>
    <w:rsid w:val="003E46B0"/>
    <w:rsid w:val="003E472E"/>
    <w:rsid w:val="003E4F5F"/>
    <w:rsid w:val="003E53F9"/>
    <w:rsid w:val="003E55BB"/>
    <w:rsid w:val="003E58B1"/>
    <w:rsid w:val="003E6263"/>
    <w:rsid w:val="003E64B0"/>
    <w:rsid w:val="003E6590"/>
    <w:rsid w:val="003E7069"/>
    <w:rsid w:val="003E7550"/>
    <w:rsid w:val="003E7559"/>
    <w:rsid w:val="003E7644"/>
    <w:rsid w:val="003E799E"/>
    <w:rsid w:val="003E79BA"/>
    <w:rsid w:val="003F071A"/>
    <w:rsid w:val="003F0824"/>
    <w:rsid w:val="003F0E36"/>
    <w:rsid w:val="003F0FBF"/>
    <w:rsid w:val="003F1017"/>
    <w:rsid w:val="003F104B"/>
    <w:rsid w:val="003F15FA"/>
    <w:rsid w:val="003F1831"/>
    <w:rsid w:val="003F1EA6"/>
    <w:rsid w:val="003F2AE8"/>
    <w:rsid w:val="003F37B9"/>
    <w:rsid w:val="003F3B9D"/>
    <w:rsid w:val="003F4B21"/>
    <w:rsid w:val="003F4C0B"/>
    <w:rsid w:val="003F5670"/>
    <w:rsid w:val="003F628E"/>
    <w:rsid w:val="003F66FE"/>
    <w:rsid w:val="003F68DD"/>
    <w:rsid w:val="003F78E2"/>
    <w:rsid w:val="003F7B4C"/>
    <w:rsid w:val="00400C45"/>
    <w:rsid w:val="00400C66"/>
    <w:rsid w:val="0040209F"/>
    <w:rsid w:val="0040221D"/>
    <w:rsid w:val="004025E5"/>
    <w:rsid w:val="0040289C"/>
    <w:rsid w:val="00402BFC"/>
    <w:rsid w:val="00403080"/>
    <w:rsid w:val="00404017"/>
    <w:rsid w:val="004045AC"/>
    <w:rsid w:val="0040490C"/>
    <w:rsid w:val="004049EB"/>
    <w:rsid w:val="00404D9C"/>
    <w:rsid w:val="004050E4"/>
    <w:rsid w:val="00405AEA"/>
    <w:rsid w:val="00405CE7"/>
    <w:rsid w:val="00406321"/>
    <w:rsid w:val="00406546"/>
    <w:rsid w:val="004066B8"/>
    <w:rsid w:val="00407164"/>
    <w:rsid w:val="00407670"/>
    <w:rsid w:val="00407B23"/>
    <w:rsid w:val="00407F04"/>
    <w:rsid w:val="004100DB"/>
    <w:rsid w:val="004105CD"/>
    <w:rsid w:val="004105E8"/>
    <w:rsid w:val="0041079B"/>
    <w:rsid w:val="00410816"/>
    <w:rsid w:val="00410AB7"/>
    <w:rsid w:val="00410E1D"/>
    <w:rsid w:val="00411B6D"/>
    <w:rsid w:val="00411E6E"/>
    <w:rsid w:val="004127AD"/>
    <w:rsid w:val="00412D87"/>
    <w:rsid w:val="0041301A"/>
    <w:rsid w:val="00413123"/>
    <w:rsid w:val="004133B3"/>
    <w:rsid w:val="00413865"/>
    <w:rsid w:val="00413EBC"/>
    <w:rsid w:val="0041432D"/>
    <w:rsid w:val="0041451F"/>
    <w:rsid w:val="00414988"/>
    <w:rsid w:val="00414A17"/>
    <w:rsid w:val="00414F1A"/>
    <w:rsid w:val="00415572"/>
    <w:rsid w:val="0041598D"/>
    <w:rsid w:val="00416873"/>
    <w:rsid w:val="004171A0"/>
    <w:rsid w:val="0041761E"/>
    <w:rsid w:val="004177CD"/>
    <w:rsid w:val="00417B0B"/>
    <w:rsid w:val="00417E29"/>
    <w:rsid w:val="00420186"/>
    <w:rsid w:val="00420511"/>
    <w:rsid w:val="004207CA"/>
    <w:rsid w:val="00420E2D"/>
    <w:rsid w:val="00420E37"/>
    <w:rsid w:val="00420F44"/>
    <w:rsid w:val="00421D22"/>
    <w:rsid w:val="0042203F"/>
    <w:rsid w:val="00422388"/>
    <w:rsid w:val="00422C88"/>
    <w:rsid w:val="00422F96"/>
    <w:rsid w:val="00423A0C"/>
    <w:rsid w:val="00423AC9"/>
    <w:rsid w:val="00423DF8"/>
    <w:rsid w:val="00423E70"/>
    <w:rsid w:val="00424377"/>
    <w:rsid w:val="00424762"/>
    <w:rsid w:val="00424A35"/>
    <w:rsid w:val="00424CE3"/>
    <w:rsid w:val="00424EA8"/>
    <w:rsid w:val="004254C1"/>
    <w:rsid w:val="0042619C"/>
    <w:rsid w:val="004263D7"/>
    <w:rsid w:val="00426E0C"/>
    <w:rsid w:val="004274D4"/>
    <w:rsid w:val="00430CAA"/>
    <w:rsid w:val="0043105A"/>
    <w:rsid w:val="004313B8"/>
    <w:rsid w:val="00431604"/>
    <w:rsid w:val="00431659"/>
    <w:rsid w:val="0043200B"/>
    <w:rsid w:val="0043235B"/>
    <w:rsid w:val="00432457"/>
    <w:rsid w:val="00432604"/>
    <w:rsid w:val="00432BC9"/>
    <w:rsid w:val="00432C2D"/>
    <w:rsid w:val="00433046"/>
    <w:rsid w:val="0043348F"/>
    <w:rsid w:val="004336CD"/>
    <w:rsid w:val="00433CD8"/>
    <w:rsid w:val="00433D20"/>
    <w:rsid w:val="00433E02"/>
    <w:rsid w:val="004340D9"/>
    <w:rsid w:val="004349BB"/>
    <w:rsid w:val="00434C30"/>
    <w:rsid w:val="00434DFA"/>
    <w:rsid w:val="004350E4"/>
    <w:rsid w:val="004354BC"/>
    <w:rsid w:val="00435818"/>
    <w:rsid w:val="00435BE2"/>
    <w:rsid w:val="00435C49"/>
    <w:rsid w:val="00435DA4"/>
    <w:rsid w:val="0043615E"/>
    <w:rsid w:val="004361CA"/>
    <w:rsid w:val="0043629B"/>
    <w:rsid w:val="00436606"/>
    <w:rsid w:val="0043660E"/>
    <w:rsid w:val="00436644"/>
    <w:rsid w:val="00436A81"/>
    <w:rsid w:val="00436A8E"/>
    <w:rsid w:val="00437702"/>
    <w:rsid w:val="00437818"/>
    <w:rsid w:val="00440E57"/>
    <w:rsid w:val="004411FB"/>
    <w:rsid w:val="00441773"/>
    <w:rsid w:val="00441CD7"/>
    <w:rsid w:val="00441E8B"/>
    <w:rsid w:val="00441F02"/>
    <w:rsid w:val="0044270F"/>
    <w:rsid w:val="00442762"/>
    <w:rsid w:val="00442E7F"/>
    <w:rsid w:val="00443011"/>
    <w:rsid w:val="0044330E"/>
    <w:rsid w:val="004435E0"/>
    <w:rsid w:val="00443710"/>
    <w:rsid w:val="00443D7B"/>
    <w:rsid w:val="0044423C"/>
    <w:rsid w:val="00444572"/>
    <w:rsid w:val="00444D77"/>
    <w:rsid w:val="004450A1"/>
    <w:rsid w:val="00445166"/>
    <w:rsid w:val="004452C2"/>
    <w:rsid w:val="004453C8"/>
    <w:rsid w:val="004457A9"/>
    <w:rsid w:val="004457FD"/>
    <w:rsid w:val="00445E7B"/>
    <w:rsid w:val="0044610F"/>
    <w:rsid w:val="0044614D"/>
    <w:rsid w:val="00446178"/>
    <w:rsid w:val="00446752"/>
    <w:rsid w:val="00446EB8"/>
    <w:rsid w:val="00446EC8"/>
    <w:rsid w:val="00446EEF"/>
    <w:rsid w:val="00447145"/>
    <w:rsid w:val="0044727B"/>
    <w:rsid w:val="0045145C"/>
    <w:rsid w:val="00451513"/>
    <w:rsid w:val="0045164D"/>
    <w:rsid w:val="00451895"/>
    <w:rsid w:val="0045257F"/>
    <w:rsid w:val="00452FCF"/>
    <w:rsid w:val="0045347E"/>
    <w:rsid w:val="00453541"/>
    <w:rsid w:val="004536B5"/>
    <w:rsid w:val="00454028"/>
    <w:rsid w:val="004548AE"/>
    <w:rsid w:val="00454FE0"/>
    <w:rsid w:val="00455525"/>
    <w:rsid w:val="00455879"/>
    <w:rsid w:val="004560A2"/>
    <w:rsid w:val="004564FE"/>
    <w:rsid w:val="00456A90"/>
    <w:rsid w:val="00456D1E"/>
    <w:rsid w:val="00456E29"/>
    <w:rsid w:val="00456E80"/>
    <w:rsid w:val="00457564"/>
    <w:rsid w:val="00457A5F"/>
    <w:rsid w:val="00460208"/>
    <w:rsid w:val="004608C4"/>
    <w:rsid w:val="00460937"/>
    <w:rsid w:val="00460E49"/>
    <w:rsid w:val="0046123A"/>
    <w:rsid w:val="0046130B"/>
    <w:rsid w:val="00461CC2"/>
    <w:rsid w:val="0046229D"/>
    <w:rsid w:val="0046259C"/>
    <w:rsid w:val="0046278B"/>
    <w:rsid w:val="00462FA8"/>
    <w:rsid w:val="00463F80"/>
    <w:rsid w:val="00464174"/>
    <w:rsid w:val="00464380"/>
    <w:rsid w:val="00464473"/>
    <w:rsid w:val="004645F6"/>
    <w:rsid w:val="00464A3A"/>
    <w:rsid w:val="00464DD6"/>
    <w:rsid w:val="00464E50"/>
    <w:rsid w:val="004659AD"/>
    <w:rsid w:val="004659AF"/>
    <w:rsid w:val="0046653E"/>
    <w:rsid w:val="00466595"/>
    <w:rsid w:val="00466B4F"/>
    <w:rsid w:val="00466B72"/>
    <w:rsid w:val="00467077"/>
    <w:rsid w:val="004676BB"/>
    <w:rsid w:val="00467B05"/>
    <w:rsid w:val="00467EE6"/>
    <w:rsid w:val="00470E12"/>
    <w:rsid w:val="00470E31"/>
    <w:rsid w:val="00470F0F"/>
    <w:rsid w:val="00471154"/>
    <w:rsid w:val="00472225"/>
    <w:rsid w:val="00472EA8"/>
    <w:rsid w:val="00472ED5"/>
    <w:rsid w:val="004748FD"/>
    <w:rsid w:val="004749C7"/>
    <w:rsid w:val="00474D54"/>
    <w:rsid w:val="00475104"/>
    <w:rsid w:val="00476B8F"/>
    <w:rsid w:val="00477400"/>
    <w:rsid w:val="00477A7E"/>
    <w:rsid w:val="0048002D"/>
    <w:rsid w:val="004800A1"/>
    <w:rsid w:val="00480C72"/>
    <w:rsid w:val="00480DE3"/>
    <w:rsid w:val="00480E40"/>
    <w:rsid w:val="00481585"/>
    <w:rsid w:val="00481703"/>
    <w:rsid w:val="004817FF"/>
    <w:rsid w:val="00481822"/>
    <w:rsid w:val="00481831"/>
    <w:rsid w:val="00481896"/>
    <w:rsid w:val="00481AFD"/>
    <w:rsid w:val="00481CC1"/>
    <w:rsid w:val="0048248A"/>
    <w:rsid w:val="0048278C"/>
    <w:rsid w:val="00482BB1"/>
    <w:rsid w:val="004835CD"/>
    <w:rsid w:val="004836DA"/>
    <w:rsid w:val="00483FE9"/>
    <w:rsid w:val="004842B7"/>
    <w:rsid w:val="0048437D"/>
    <w:rsid w:val="0048460B"/>
    <w:rsid w:val="00484AF4"/>
    <w:rsid w:val="00484C08"/>
    <w:rsid w:val="004851C9"/>
    <w:rsid w:val="00485E32"/>
    <w:rsid w:val="00486551"/>
    <w:rsid w:val="00486B90"/>
    <w:rsid w:val="00487161"/>
    <w:rsid w:val="00487553"/>
    <w:rsid w:val="00487720"/>
    <w:rsid w:val="00487856"/>
    <w:rsid w:val="00487E7C"/>
    <w:rsid w:val="0049029F"/>
    <w:rsid w:val="004905C7"/>
    <w:rsid w:val="0049064B"/>
    <w:rsid w:val="004907E4"/>
    <w:rsid w:val="004909B4"/>
    <w:rsid w:val="00490AFF"/>
    <w:rsid w:val="00490C13"/>
    <w:rsid w:val="00490D4A"/>
    <w:rsid w:val="00491F6C"/>
    <w:rsid w:val="0049289B"/>
    <w:rsid w:val="00492B59"/>
    <w:rsid w:val="004933D3"/>
    <w:rsid w:val="00493612"/>
    <w:rsid w:val="0049451B"/>
    <w:rsid w:val="004948B4"/>
    <w:rsid w:val="0049497A"/>
    <w:rsid w:val="0049502C"/>
    <w:rsid w:val="0049504F"/>
    <w:rsid w:val="00495211"/>
    <w:rsid w:val="00495886"/>
    <w:rsid w:val="0049622A"/>
    <w:rsid w:val="004969AB"/>
    <w:rsid w:val="004974E2"/>
    <w:rsid w:val="004976F8"/>
    <w:rsid w:val="00497923"/>
    <w:rsid w:val="004A03C6"/>
    <w:rsid w:val="004A0874"/>
    <w:rsid w:val="004A1338"/>
    <w:rsid w:val="004A1620"/>
    <w:rsid w:val="004A1C86"/>
    <w:rsid w:val="004A215B"/>
    <w:rsid w:val="004A25F5"/>
    <w:rsid w:val="004A295E"/>
    <w:rsid w:val="004A32B8"/>
    <w:rsid w:val="004A33FA"/>
    <w:rsid w:val="004A38DB"/>
    <w:rsid w:val="004A3991"/>
    <w:rsid w:val="004A40B8"/>
    <w:rsid w:val="004A42A2"/>
    <w:rsid w:val="004A435B"/>
    <w:rsid w:val="004A47BF"/>
    <w:rsid w:val="004A4802"/>
    <w:rsid w:val="004A4ABD"/>
    <w:rsid w:val="004A4E97"/>
    <w:rsid w:val="004A4EBE"/>
    <w:rsid w:val="004A5058"/>
    <w:rsid w:val="004A5310"/>
    <w:rsid w:val="004A537E"/>
    <w:rsid w:val="004A568F"/>
    <w:rsid w:val="004A5FEC"/>
    <w:rsid w:val="004A608C"/>
    <w:rsid w:val="004A6ED1"/>
    <w:rsid w:val="004A7C23"/>
    <w:rsid w:val="004B058A"/>
    <w:rsid w:val="004B06C8"/>
    <w:rsid w:val="004B0D60"/>
    <w:rsid w:val="004B0F2A"/>
    <w:rsid w:val="004B11BF"/>
    <w:rsid w:val="004B16B1"/>
    <w:rsid w:val="004B18FE"/>
    <w:rsid w:val="004B21BB"/>
    <w:rsid w:val="004B27FA"/>
    <w:rsid w:val="004B2977"/>
    <w:rsid w:val="004B3238"/>
    <w:rsid w:val="004B38F3"/>
    <w:rsid w:val="004B449A"/>
    <w:rsid w:val="004B453B"/>
    <w:rsid w:val="004B468E"/>
    <w:rsid w:val="004B4764"/>
    <w:rsid w:val="004B55AF"/>
    <w:rsid w:val="004B569C"/>
    <w:rsid w:val="004B5917"/>
    <w:rsid w:val="004B5920"/>
    <w:rsid w:val="004B6256"/>
    <w:rsid w:val="004B6300"/>
    <w:rsid w:val="004B63B6"/>
    <w:rsid w:val="004B6581"/>
    <w:rsid w:val="004B681D"/>
    <w:rsid w:val="004B6926"/>
    <w:rsid w:val="004B6E2F"/>
    <w:rsid w:val="004B6F68"/>
    <w:rsid w:val="004B70C5"/>
    <w:rsid w:val="004B7109"/>
    <w:rsid w:val="004B79C0"/>
    <w:rsid w:val="004B7BE2"/>
    <w:rsid w:val="004C076F"/>
    <w:rsid w:val="004C07A1"/>
    <w:rsid w:val="004C07E9"/>
    <w:rsid w:val="004C1044"/>
    <w:rsid w:val="004C1F0C"/>
    <w:rsid w:val="004C2129"/>
    <w:rsid w:val="004C251A"/>
    <w:rsid w:val="004C2D9C"/>
    <w:rsid w:val="004C2F05"/>
    <w:rsid w:val="004C2FE3"/>
    <w:rsid w:val="004C3360"/>
    <w:rsid w:val="004C3E9E"/>
    <w:rsid w:val="004C40E1"/>
    <w:rsid w:val="004C43CF"/>
    <w:rsid w:val="004C45C6"/>
    <w:rsid w:val="004C4927"/>
    <w:rsid w:val="004C5151"/>
    <w:rsid w:val="004C5192"/>
    <w:rsid w:val="004C52D8"/>
    <w:rsid w:val="004C578F"/>
    <w:rsid w:val="004C5918"/>
    <w:rsid w:val="004C5B79"/>
    <w:rsid w:val="004C5F9C"/>
    <w:rsid w:val="004C6A94"/>
    <w:rsid w:val="004C79A7"/>
    <w:rsid w:val="004D0558"/>
    <w:rsid w:val="004D0894"/>
    <w:rsid w:val="004D0F18"/>
    <w:rsid w:val="004D0F1F"/>
    <w:rsid w:val="004D1058"/>
    <w:rsid w:val="004D142C"/>
    <w:rsid w:val="004D1578"/>
    <w:rsid w:val="004D18B6"/>
    <w:rsid w:val="004D1CDB"/>
    <w:rsid w:val="004D1D91"/>
    <w:rsid w:val="004D2856"/>
    <w:rsid w:val="004D2E1F"/>
    <w:rsid w:val="004D338C"/>
    <w:rsid w:val="004D3A37"/>
    <w:rsid w:val="004D3E4A"/>
    <w:rsid w:val="004D42BF"/>
    <w:rsid w:val="004D4571"/>
    <w:rsid w:val="004D461C"/>
    <w:rsid w:val="004D4876"/>
    <w:rsid w:val="004D4933"/>
    <w:rsid w:val="004D494E"/>
    <w:rsid w:val="004D4D91"/>
    <w:rsid w:val="004D4ECF"/>
    <w:rsid w:val="004D506E"/>
    <w:rsid w:val="004D59C4"/>
    <w:rsid w:val="004D608E"/>
    <w:rsid w:val="004D6735"/>
    <w:rsid w:val="004D67FE"/>
    <w:rsid w:val="004D6E14"/>
    <w:rsid w:val="004D7BE8"/>
    <w:rsid w:val="004E0F9D"/>
    <w:rsid w:val="004E1001"/>
    <w:rsid w:val="004E106F"/>
    <w:rsid w:val="004E14F2"/>
    <w:rsid w:val="004E1586"/>
    <w:rsid w:val="004E1CCB"/>
    <w:rsid w:val="004E1FD2"/>
    <w:rsid w:val="004E1FF1"/>
    <w:rsid w:val="004E242F"/>
    <w:rsid w:val="004E278F"/>
    <w:rsid w:val="004E281B"/>
    <w:rsid w:val="004E291C"/>
    <w:rsid w:val="004E2C6A"/>
    <w:rsid w:val="004E3170"/>
    <w:rsid w:val="004E34AC"/>
    <w:rsid w:val="004E39AE"/>
    <w:rsid w:val="004E3F09"/>
    <w:rsid w:val="004E4244"/>
    <w:rsid w:val="004E4372"/>
    <w:rsid w:val="004E438F"/>
    <w:rsid w:val="004E43B8"/>
    <w:rsid w:val="004E4603"/>
    <w:rsid w:val="004E4AE2"/>
    <w:rsid w:val="004E4D54"/>
    <w:rsid w:val="004E517A"/>
    <w:rsid w:val="004E52FD"/>
    <w:rsid w:val="004E549C"/>
    <w:rsid w:val="004E5944"/>
    <w:rsid w:val="004E5CE2"/>
    <w:rsid w:val="004E5D2F"/>
    <w:rsid w:val="004E6AE9"/>
    <w:rsid w:val="004E6CCB"/>
    <w:rsid w:val="004E6E59"/>
    <w:rsid w:val="004E7B45"/>
    <w:rsid w:val="004F0353"/>
    <w:rsid w:val="004F043D"/>
    <w:rsid w:val="004F0708"/>
    <w:rsid w:val="004F0D50"/>
    <w:rsid w:val="004F0EA0"/>
    <w:rsid w:val="004F10FF"/>
    <w:rsid w:val="004F135D"/>
    <w:rsid w:val="004F17D4"/>
    <w:rsid w:val="004F1A50"/>
    <w:rsid w:val="004F1C8F"/>
    <w:rsid w:val="004F2025"/>
    <w:rsid w:val="004F254C"/>
    <w:rsid w:val="004F259F"/>
    <w:rsid w:val="004F28C0"/>
    <w:rsid w:val="004F2A5F"/>
    <w:rsid w:val="004F2AC7"/>
    <w:rsid w:val="004F2EBF"/>
    <w:rsid w:val="004F2FE5"/>
    <w:rsid w:val="004F3144"/>
    <w:rsid w:val="004F32E4"/>
    <w:rsid w:val="004F3C92"/>
    <w:rsid w:val="004F3CFF"/>
    <w:rsid w:val="004F3FFE"/>
    <w:rsid w:val="004F43D4"/>
    <w:rsid w:val="004F477F"/>
    <w:rsid w:val="004F49A8"/>
    <w:rsid w:val="004F4CAE"/>
    <w:rsid w:val="004F5E28"/>
    <w:rsid w:val="004F627B"/>
    <w:rsid w:val="004F6427"/>
    <w:rsid w:val="004F6499"/>
    <w:rsid w:val="004F6C74"/>
    <w:rsid w:val="004F746F"/>
    <w:rsid w:val="004F76B2"/>
    <w:rsid w:val="004F7724"/>
    <w:rsid w:val="004F7E71"/>
    <w:rsid w:val="004F7F5C"/>
    <w:rsid w:val="00500597"/>
    <w:rsid w:val="00500CB0"/>
    <w:rsid w:val="00500E30"/>
    <w:rsid w:val="00501240"/>
    <w:rsid w:val="00501AFD"/>
    <w:rsid w:val="00501CD6"/>
    <w:rsid w:val="005020E3"/>
    <w:rsid w:val="00502276"/>
    <w:rsid w:val="00502536"/>
    <w:rsid w:val="005026F1"/>
    <w:rsid w:val="00502FC7"/>
    <w:rsid w:val="00503198"/>
    <w:rsid w:val="00503339"/>
    <w:rsid w:val="005039B0"/>
    <w:rsid w:val="00503B69"/>
    <w:rsid w:val="00503DA5"/>
    <w:rsid w:val="00503DE5"/>
    <w:rsid w:val="005048B7"/>
    <w:rsid w:val="00504F45"/>
    <w:rsid w:val="00505111"/>
    <w:rsid w:val="0050535A"/>
    <w:rsid w:val="0050540D"/>
    <w:rsid w:val="00505A8D"/>
    <w:rsid w:val="00506149"/>
    <w:rsid w:val="0050677D"/>
    <w:rsid w:val="00506E61"/>
    <w:rsid w:val="005078BA"/>
    <w:rsid w:val="00507BB2"/>
    <w:rsid w:val="005101DD"/>
    <w:rsid w:val="00510299"/>
    <w:rsid w:val="00510876"/>
    <w:rsid w:val="00511341"/>
    <w:rsid w:val="00511B5A"/>
    <w:rsid w:val="00511B74"/>
    <w:rsid w:val="00511BC1"/>
    <w:rsid w:val="00511C6E"/>
    <w:rsid w:val="00511D98"/>
    <w:rsid w:val="00512D18"/>
    <w:rsid w:val="0051313B"/>
    <w:rsid w:val="005132AF"/>
    <w:rsid w:val="005136CC"/>
    <w:rsid w:val="00513A5E"/>
    <w:rsid w:val="00513ACB"/>
    <w:rsid w:val="0051457E"/>
    <w:rsid w:val="005147C2"/>
    <w:rsid w:val="005147D3"/>
    <w:rsid w:val="00514845"/>
    <w:rsid w:val="00515DE7"/>
    <w:rsid w:val="00515E60"/>
    <w:rsid w:val="005161CD"/>
    <w:rsid w:val="0051668D"/>
    <w:rsid w:val="00516A85"/>
    <w:rsid w:val="0051753F"/>
    <w:rsid w:val="00517B2D"/>
    <w:rsid w:val="00517D52"/>
    <w:rsid w:val="005205B6"/>
    <w:rsid w:val="00520944"/>
    <w:rsid w:val="005210FB"/>
    <w:rsid w:val="0052152F"/>
    <w:rsid w:val="00521937"/>
    <w:rsid w:val="00521F5A"/>
    <w:rsid w:val="00521FB4"/>
    <w:rsid w:val="00522115"/>
    <w:rsid w:val="00522358"/>
    <w:rsid w:val="00522A3D"/>
    <w:rsid w:val="005239BD"/>
    <w:rsid w:val="00523F09"/>
    <w:rsid w:val="0052402F"/>
    <w:rsid w:val="00524254"/>
    <w:rsid w:val="00524276"/>
    <w:rsid w:val="005245AA"/>
    <w:rsid w:val="00524690"/>
    <w:rsid w:val="0052493A"/>
    <w:rsid w:val="00524D7D"/>
    <w:rsid w:val="005253A5"/>
    <w:rsid w:val="00525DBA"/>
    <w:rsid w:val="00526297"/>
    <w:rsid w:val="0052676C"/>
    <w:rsid w:val="00526796"/>
    <w:rsid w:val="00527335"/>
    <w:rsid w:val="005273D6"/>
    <w:rsid w:val="00527568"/>
    <w:rsid w:val="00527692"/>
    <w:rsid w:val="00527B37"/>
    <w:rsid w:val="005300AA"/>
    <w:rsid w:val="005300F5"/>
    <w:rsid w:val="00530347"/>
    <w:rsid w:val="005304D9"/>
    <w:rsid w:val="0053072A"/>
    <w:rsid w:val="00530A8A"/>
    <w:rsid w:val="00531331"/>
    <w:rsid w:val="0053134F"/>
    <w:rsid w:val="00531513"/>
    <w:rsid w:val="00531946"/>
    <w:rsid w:val="00531D52"/>
    <w:rsid w:val="00531D5C"/>
    <w:rsid w:val="00532A07"/>
    <w:rsid w:val="0053320D"/>
    <w:rsid w:val="005339F7"/>
    <w:rsid w:val="00533A0D"/>
    <w:rsid w:val="00533AFE"/>
    <w:rsid w:val="00533B63"/>
    <w:rsid w:val="00533C84"/>
    <w:rsid w:val="005347FA"/>
    <w:rsid w:val="00534848"/>
    <w:rsid w:val="00534E6D"/>
    <w:rsid w:val="00534F91"/>
    <w:rsid w:val="00535345"/>
    <w:rsid w:val="00535763"/>
    <w:rsid w:val="00535FCD"/>
    <w:rsid w:val="0053621D"/>
    <w:rsid w:val="005362ED"/>
    <w:rsid w:val="00536E90"/>
    <w:rsid w:val="005371D1"/>
    <w:rsid w:val="00537379"/>
    <w:rsid w:val="00537445"/>
    <w:rsid w:val="0053752F"/>
    <w:rsid w:val="00537742"/>
    <w:rsid w:val="00540734"/>
    <w:rsid w:val="00540FDA"/>
    <w:rsid w:val="0054115F"/>
    <w:rsid w:val="00541996"/>
    <w:rsid w:val="00541C46"/>
    <w:rsid w:val="00542092"/>
    <w:rsid w:val="005421BF"/>
    <w:rsid w:val="0054220B"/>
    <w:rsid w:val="00542595"/>
    <w:rsid w:val="00542DA1"/>
    <w:rsid w:val="00542E88"/>
    <w:rsid w:val="00543261"/>
    <w:rsid w:val="00543489"/>
    <w:rsid w:val="00543BCD"/>
    <w:rsid w:val="00543C0B"/>
    <w:rsid w:val="00543E03"/>
    <w:rsid w:val="00543F78"/>
    <w:rsid w:val="005443DD"/>
    <w:rsid w:val="00544591"/>
    <w:rsid w:val="0054487E"/>
    <w:rsid w:val="005448DE"/>
    <w:rsid w:val="00544B1D"/>
    <w:rsid w:val="00544C67"/>
    <w:rsid w:val="00544EC1"/>
    <w:rsid w:val="00545274"/>
    <w:rsid w:val="00545E48"/>
    <w:rsid w:val="00546101"/>
    <w:rsid w:val="00546239"/>
    <w:rsid w:val="00546781"/>
    <w:rsid w:val="005476AE"/>
    <w:rsid w:val="00547DAF"/>
    <w:rsid w:val="00550CFD"/>
    <w:rsid w:val="0055136E"/>
    <w:rsid w:val="00551414"/>
    <w:rsid w:val="00551417"/>
    <w:rsid w:val="0055142D"/>
    <w:rsid w:val="005517CE"/>
    <w:rsid w:val="00551A35"/>
    <w:rsid w:val="00551F25"/>
    <w:rsid w:val="0055233D"/>
    <w:rsid w:val="00552432"/>
    <w:rsid w:val="00552D4F"/>
    <w:rsid w:val="00552EF2"/>
    <w:rsid w:val="005530B7"/>
    <w:rsid w:val="00554A21"/>
    <w:rsid w:val="00554B22"/>
    <w:rsid w:val="00554DB9"/>
    <w:rsid w:val="005550EA"/>
    <w:rsid w:val="005552AB"/>
    <w:rsid w:val="005554A4"/>
    <w:rsid w:val="00555B6D"/>
    <w:rsid w:val="00555F49"/>
    <w:rsid w:val="00556240"/>
    <w:rsid w:val="0055640E"/>
    <w:rsid w:val="0055656E"/>
    <w:rsid w:val="005566DA"/>
    <w:rsid w:val="00556830"/>
    <w:rsid w:val="0055687E"/>
    <w:rsid w:val="00556BD2"/>
    <w:rsid w:val="00556DD6"/>
    <w:rsid w:val="005570F3"/>
    <w:rsid w:val="00557280"/>
    <w:rsid w:val="0055738A"/>
    <w:rsid w:val="00557541"/>
    <w:rsid w:val="00560270"/>
    <w:rsid w:val="00560E0C"/>
    <w:rsid w:val="005611BC"/>
    <w:rsid w:val="0056121C"/>
    <w:rsid w:val="00561AD9"/>
    <w:rsid w:val="00561B9F"/>
    <w:rsid w:val="0056210F"/>
    <w:rsid w:val="005624D3"/>
    <w:rsid w:val="00562662"/>
    <w:rsid w:val="00562777"/>
    <w:rsid w:val="005627DA"/>
    <w:rsid w:val="005629D5"/>
    <w:rsid w:val="00562C64"/>
    <w:rsid w:val="00562D82"/>
    <w:rsid w:val="00563156"/>
    <w:rsid w:val="00563436"/>
    <w:rsid w:val="00563590"/>
    <w:rsid w:val="0056384D"/>
    <w:rsid w:val="005638ED"/>
    <w:rsid w:val="00563B74"/>
    <w:rsid w:val="005647AE"/>
    <w:rsid w:val="005657FE"/>
    <w:rsid w:val="0056580B"/>
    <w:rsid w:val="00565AFF"/>
    <w:rsid w:val="00566A2E"/>
    <w:rsid w:val="00566C5C"/>
    <w:rsid w:val="00567788"/>
    <w:rsid w:val="00567C08"/>
    <w:rsid w:val="00570503"/>
    <w:rsid w:val="005705A5"/>
    <w:rsid w:val="0057073E"/>
    <w:rsid w:val="00570CF5"/>
    <w:rsid w:val="00571106"/>
    <w:rsid w:val="0057135B"/>
    <w:rsid w:val="00571891"/>
    <w:rsid w:val="00571B8F"/>
    <w:rsid w:val="00571C43"/>
    <w:rsid w:val="00571E34"/>
    <w:rsid w:val="00572141"/>
    <w:rsid w:val="00572208"/>
    <w:rsid w:val="005727B3"/>
    <w:rsid w:val="00572E85"/>
    <w:rsid w:val="00573537"/>
    <w:rsid w:val="00573942"/>
    <w:rsid w:val="00573AA4"/>
    <w:rsid w:val="00573BE8"/>
    <w:rsid w:val="00573C96"/>
    <w:rsid w:val="005746D0"/>
    <w:rsid w:val="005749EB"/>
    <w:rsid w:val="005752C2"/>
    <w:rsid w:val="00575652"/>
    <w:rsid w:val="0057565C"/>
    <w:rsid w:val="005758DE"/>
    <w:rsid w:val="00576E3B"/>
    <w:rsid w:val="0057770C"/>
    <w:rsid w:val="00577917"/>
    <w:rsid w:val="005803AA"/>
    <w:rsid w:val="00580C5A"/>
    <w:rsid w:val="00581331"/>
    <w:rsid w:val="005813F3"/>
    <w:rsid w:val="00581907"/>
    <w:rsid w:val="00581977"/>
    <w:rsid w:val="0058198E"/>
    <w:rsid w:val="00581C92"/>
    <w:rsid w:val="00581FB9"/>
    <w:rsid w:val="005821AE"/>
    <w:rsid w:val="00582B9F"/>
    <w:rsid w:val="00582CEF"/>
    <w:rsid w:val="005844A8"/>
    <w:rsid w:val="00584A22"/>
    <w:rsid w:val="00584E25"/>
    <w:rsid w:val="00584F1F"/>
    <w:rsid w:val="005850D8"/>
    <w:rsid w:val="0058580A"/>
    <w:rsid w:val="0058589F"/>
    <w:rsid w:val="0058593F"/>
    <w:rsid w:val="005859E2"/>
    <w:rsid w:val="005859FB"/>
    <w:rsid w:val="00585BBE"/>
    <w:rsid w:val="00586587"/>
    <w:rsid w:val="00586737"/>
    <w:rsid w:val="005869B1"/>
    <w:rsid w:val="00586BF3"/>
    <w:rsid w:val="00586ED9"/>
    <w:rsid w:val="00587482"/>
    <w:rsid w:val="00587A7F"/>
    <w:rsid w:val="00587BD2"/>
    <w:rsid w:val="00587CD0"/>
    <w:rsid w:val="00587ED0"/>
    <w:rsid w:val="005908E3"/>
    <w:rsid w:val="00591335"/>
    <w:rsid w:val="00591D1C"/>
    <w:rsid w:val="00591EEA"/>
    <w:rsid w:val="00592514"/>
    <w:rsid w:val="005926E3"/>
    <w:rsid w:val="00592A43"/>
    <w:rsid w:val="00592C8F"/>
    <w:rsid w:val="00593D2B"/>
    <w:rsid w:val="00593F07"/>
    <w:rsid w:val="005940D4"/>
    <w:rsid w:val="00594200"/>
    <w:rsid w:val="00594288"/>
    <w:rsid w:val="005943C0"/>
    <w:rsid w:val="00594797"/>
    <w:rsid w:val="00594B13"/>
    <w:rsid w:val="00594E57"/>
    <w:rsid w:val="00595084"/>
    <w:rsid w:val="00596923"/>
    <w:rsid w:val="00596B44"/>
    <w:rsid w:val="00596C3F"/>
    <w:rsid w:val="00596C47"/>
    <w:rsid w:val="00596F31"/>
    <w:rsid w:val="005971F8"/>
    <w:rsid w:val="00597891"/>
    <w:rsid w:val="00597923"/>
    <w:rsid w:val="005979DF"/>
    <w:rsid w:val="00597BC5"/>
    <w:rsid w:val="00597D4F"/>
    <w:rsid w:val="00597DD2"/>
    <w:rsid w:val="00597FD1"/>
    <w:rsid w:val="005A0241"/>
    <w:rsid w:val="005A07E1"/>
    <w:rsid w:val="005A0AF0"/>
    <w:rsid w:val="005A0C0F"/>
    <w:rsid w:val="005A0E4A"/>
    <w:rsid w:val="005A102E"/>
    <w:rsid w:val="005A1414"/>
    <w:rsid w:val="005A14FD"/>
    <w:rsid w:val="005A15FD"/>
    <w:rsid w:val="005A1681"/>
    <w:rsid w:val="005A1B81"/>
    <w:rsid w:val="005A2068"/>
    <w:rsid w:val="005A2D9F"/>
    <w:rsid w:val="005A417B"/>
    <w:rsid w:val="005A4DD1"/>
    <w:rsid w:val="005A5010"/>
    <w:rsid w:val="005A54C7"/>
    <w:rsid w:val="005A5D1D"/>
    <w:rsid w:val="005A604B"/>
    <w:rsid w:val="005A60E1"/>
    <w:rsid w:val="005A60E4"/>
    <w:rsid w:val="005A6EC3"/>
    <w:rsid w:val="005A7113"/>
    <w:rsid w:val="005A740E"/>
    <w:rsid w:val="005B0474"/>
    <w:rsid w:val="005B0662"/>
    <w:rsid w:val="005B0A5D"/>
    <w:rsid w:val="005B0AD5"/>
    <w:rsid w:val="005B0BAD"/>
    <w:rsid w:val="005B176B"/>
    <w:rsid w:val="005B256A"/>
    <w:rsid w:val="005B2683"/>
    <w:rsid w:val="005B32BF"/>
    <w:rsid w:val="005B3548"/>
    <w:rsid w:val="005B3756"/>
    <w:rsid w:val="005B41C2"/>
    <w:rsid w:val="005B4304"/>
    <w:rsid w:val="005B465F"/>
    <w:rsid w:val="005B470C"/>
    <w:rsid w:val="005B4F93"/>
    <w:rsid w:val="005B5490"/>
    <w:rsid w:val="005B5B63"/>
    <w:rsid w:val="005B6167"/>
    <w:rsid w:val="005B6400"/>
    <w:rsid w:val="005B65AB"/>
    <w:rsid w:val="005B665C"/>
    <w:rsid w:val="005B679A"/>
    <w:rsid w:val="005B6833"/>
    <w:rsid w:val="005B68CE"/>
    <w:rsid w:val="005B6FEA"/>
    <w:rsid w:val="005B72C9"/>
    <w:rsid w:val="005B73A2"/>
    <w:rsid w:val="005B7DFE"/>
    <w:rsid w:val="005B7E27"/>
    <w:rsid w:val="005C0792"/>
    <w:rsid w:val="005C089B"/>
    <w:rsid w:val="005C0B62"/>
    <w:rsid w:val="005C12DC"/>
    <w:rsid w:val="005C1439"/>
    <w:rsid w:val="005C197F"/>
    <w:rsid w:val="005C1BB4"/>
    <w:rsid w:val="005C23D7"/>
    <w:rsid w:val="005C284F"/>
    <w:rsid w:val="005C2905"/>
    <w:rsid w:val="005C293B"/>
    <w:rsid w:val="005C2A3F"/>
    <w:rsid w:val="005C2B62"/>
    <w:rsid w:val="005C2D21"/>
    <w:rsid w:val="005C35BB"/>
    <w:rsid w:val="005C3659"/>
    <w:rsid w:val="005C36A5"/>
    <w:rsid w:val="005C376A"/>
    <w:rsid w:val="005C4665"/>
    <w:rsid w:val="005C4741"/>
    <w:rsid w:val="005C4C1F"/>
    <w:rsid w:val="005C5136"/>
    <w:rsid w:val="005C5290"/>
    <w:rsid w:val="005C5413"/>
    <w:rsid w:val="005C544A"/>
    <w:rsid w:val="005C5B83"/>
    <w:rsid w:val="005C5DC4"/>
    <w:rsid w:val="005C61CD"/>
    <w:rsid w:val="005C6B14"/>
    <w:rsid w:val="005C6D28"/>
    <w:rsid w:val="005C6EB7"/>
    <w:rsid w:val="005C76AF"/>
    <w:rsid w:val="005C76E5"/>
    <w:rsid w:val="005C7A22"/>
    <w:rsid w:val="005C7A8E"/>
    <w:rsid w:val="005C7F11"/>
    <w:rsid w:val="005C7FCB"/>
    <w:rsid w:val="005D01FC"/>
    <w:rsid w:val="005D052F"/>
    <w:rsid w:val="005D0AE5"/>
    <w:rsid w:val="005D0F12"/>
    <w:rsid w:val="005D1F29"/>
    <w:rsid w:val="005D2179"/>
    <w:rsid w:val="005D2C30"/>
    <w:rsid w:val="005D2F91"/>
    <w:rsid w:val="005D2FCD"/>
    <w:rsid w:val="005D3378"/>
    <w:rsid w:val="005D34CC"/>
    <w:rsid w:val="005D3D82"/>
    <w:rsid w:val="005D426D"/>
    <w:rsid w:val="005D44D3"/>
    <w:rsid w:val="005D45C6"/>
    <w:rsid w:val="005D4A22"/>
    <w:rsid w:val="005D4B63"/>
    <w:rsid w:val="005D4E84"/>
    <w:rsid w:val="005D53E1"/>
    <w:rsid w:val="005D5549"/>
    <w:rsid w:val="005D5582"/>
    <w:rsid w:val="005D59D8"/>
    <w:rsid w:val="005D5A7E"/>
    <w:rsid w:val="005D5FFF"/>
    <w:rsid w:val="005D62C3"/>
    <w:rsid w:val="005D6739"/>
    <w:rsid w:val="005D6DB2"/>
    <w:rsid w:val="005D6EBD"/>
    <w:rsid w:val="005D7035"/>
    <w:rsid w:val="005D7AAC"/>
    <w:rsid w:val="005E0257"/>
    <w:rsid w:val="005E09EF"/>
    <w:rsid w:val="005E0EB9"/>
    <w:rsid w:val="005E1056"/>
    <w:rsid w:val="005E20E8"/>
    <w:rsid w:val="005E2BB8"/>
    <w:rsid w:val="005E2D6F"/>
    <w:rsid w:val="005E2EE2"/>
    <w:rsid w:val="005E3030"/>
    <w:rsid w:val="005E364E"/>
    <w:rsid w:val="005E3899"/>
    <w:rsid w:val="005E3A32"/>
    <w:rsid w:val="005E3A7C"/>
    <w:rsid w:val="005E3E6B"/>
    <w:rsid w:val="005E4D2C"/>
    <w:rsid w:val="005E5250"/>
    <w:rsid w:val="005E534C"/>
    <w:rsid w:val="005E5BBD"/>
    <w:rsid w:val="005E5DD7"/>
    <w:rsid w:val="005E5E1A"/>
    <w:rsid w:val="005E6B68"/>
    <w:rsid w:val="005E70E8"/>
    <w:rsid w:val="005E71BF"/>
    <w:rsid w:val="005E71E3"/>
    <w:rsid w:val="005E7337"/>
    <w:rsid w:val="005E74FB"/>
    <w:rsid w:val="005F0FDF"/>
    <w:rsid w:val="005F10F2"/>
    <w:rsid w:val="005F1449"/>
    <w:rsid w:val="005F2085"/>
    <w:rsid w:val="005F30E2"/>
    <w:rsid w:val="005F3267"/>
    <w:rsid w:val="005F36A2"/>
    <w:rsid w:val="005F37DD"/>
    <w:rsid w:val="005F3C3D"/>
    <w:rsid w:val="005F3CC9"/>
    <w:rsid w:val="005F3CCC"/>
    <w:rsid w:val="005F3EDB"/>
    <w:rsid w:val="005F4FDD"/>
    <w:rsid w:val="005F5291"/>
    <w:rsid w:val="005F5BF1"/>
    <w:rsid w:val="005F670F"/>
    <w:rsid w:val="005F69A1"/>
    <w:rsid w:val="005F6CA0"/>
    <w:rsid w:val="005F6E43"/>
    <w:rsid w:val="005F6EF4"/>
    <w:rsid w:val="005F7090"/>
    <w:rsid w:val="005F7095"/>
    <w:rsid w:val="005F7647"/>
    <w:rsid w:val="005F7BCA"/>
    <w:rsid w:val="0060014D"/>
    <w:rsid w:val="0060072B"/>
    <w:rsid w:val="00600881"/>
    <w:rsid w:val="00600F08"/>
    <w:rsid w:val="0060139D"/>
    <w:rsid w:val="0060145B"/>
    <w:rsid w:val="006016E6"/>
    <w:rsid w:val="006018BB"/>
    <w:rsid w:val="00601E6E"/>
    <w:rsid w:val="00602604"/>
    <w:rsid w:val="00602D00"/>
    <w:rsid w:val="006030C0"/>
    <w:rsid w:val="006030C4"/>
    <w:rsid w:val="00604127"/>
    <w:rsid w:val="006047CB"/>
    <w:rsid w:val="00604855"/>
    <w:rsid w:val="00604F3A"/>
    <w:rsid w:val="0060540A"/>
    <w:rsid w:val="0060698A"/>
    <w:rsid w:val="00606DD0"/>
    <w:rsid w:val="0060723A"/>
    <w:rsid w:val="0060775A"/>
    <w:rsid w:val="006100AB"/>
    <w:rsid w:val="0061099C"/>
    <w:rsid w:val="0061126A"/>
    <w:rsid w:val="00611369"/>
    <w:rsid w:val="006119B5"/>
    <w:rsid w:val="00611F73"/>
    <w:rsid w:val="00611FD8"/>
    <w:rsid w:val="006120BC"/>
    <w:rsid w:val="00612250"/>
    <w:rsid w:val="006127F0"/>
    <w:rsid w:val="006128B6"/>
    <w:rsid w:val="00612C07"/>
    <w:rsid w:val="00612C20"/>
    <w:rsid w:val="00612E21"/>
    <w:rsid w:val="00613274"/>
    <w:rsid w:val="006146A1"/>
    <w:rsid w:val="00614927"/>
    <w:rsid w:val="00614B53"/>
    <w:rsid w:val="0061534A"/>
    <w:rsid w:val="006154AA"/>
    <w:rsid w:val="00615E0E"/>
    <w:rsid w:val="00616030"/>
    <w:rsid w:val="006162CB"/>
    <w:rsid w:val="006171B0"/>
    <w:rsid w:val="006174B0"/>
    <w:rsid w:val="00617B26"/>
    <w:rsid w:val="00617BDB"/>
    <w:rsid w:val="0062018B"/>
    <w:rsid w:val="00620251"/>
    <w:rsid w:val="00620EA2"/>
    <w:rsid w:val="00621BC1"/>
    <w:rsid w:val="00621CB5"/>
    <w:rsid w:val="0062217D"/>
    <w:rsid w:val="0062254E"/>
    <w:rsid w:val="00622B16"/>
    <w:rsid w:val="00622C35"/>
    <w:rsid w:val="0062364B"/>
    <w:rsid w:val="00623A0E"/>
    <w:rsid w:val="00623E63"/>
    <w:rsid w:val="006244DD"/>
    <w:rsid w:val="006245A2"/>
    <w:rsid w:val="006245AE"/>
    <w:rsid w:val="0062495B"/>
    <w:rsid w:val="00625169"/>
    <w:rsid w:val="00625632"/>
    <w:rsid w:val="0062584A"/>
    <w:rsid w:val="006260D4"/>
    <w:rsid w:val="00626618"/>
    <w:rsid w:val="006269B1"/>
    <w:rsid w:val="00626A27"/>
    <w:rsid w:val="00626D2C"/>
    <w:rsid w:val="006303D1"/>
    <w:rsid w:val="006304B6"/>
    <w:rsid w:val="0063081F"/>
    <w:rsid w:val="00630DE3"/>
    <w:rsid w:val="00631037"/>
    <w:rsid w:val="00632256"/>
    <w:rsid w:val="0063237A"/>
    <w:rsid w:val="006325A1"/>
    <w:rsid w:val="00632682"/>
    <w:rsid w:val="0063353E"/>
    <w:rsid w:val="00633700"/>
    <w:rsid w:val="006337CB"/>
    <w:rsid w:val="00633AA0"/>
    <w:rsid w:val="00633AA4"/>
    <w:rsid w:val="00633C3D"/>
    <w:rsid w:val="00633F0D"/>
    <w:rsid w:val="00634358"/>
    <w:rsid w:val="006346E9"/>
    <w:rsid w:val="00634C67"/>
    <w:rsid w:val="00634EB4"/>
    <w:rsid w:val="00635786"/>
    <w:rsid w:val="00635AE8"/>
    <w:rsid w:val="006361B1"/>
    <w:rsid w:val="0063669A"/>
    <w:rsid w:val="006369D3"/>
    <w:rsid w:val="00636E18"/>
    <w:rsid w:val="006371DB"/>
    <w:rsid w:val="00637754"/>
    <w:rsid w:val="006379E9"/>
    <w:rsid w:val="00637DE7"/>
    <w:rsid w:val="00640781"/>
    <w:rsid w:val="00640BBB"/>
    <w:rsid w:val="00640DA1"/>
    <w:rsid w:val="00640F81"/>
    <w:rsid w:val="00641014"/>
    <w:rsid w:val="006414BD"/>
    <w:rsid w:val="00641FEF"/>
    <w:rsid w:val="0064233A"/>
    <w:rsid w:val="00642356"/>
    <w:rsid w:val="0064247C"/>
    <w:rsid w:val="00642721"/>
    <w:rsid w:val="00643C73"/>
    <w:rsid w:val="00643DA4"/>
    <w:rsid w:val="00643F85"/>
    <w:rsid w:val="00644530"/>
    <w:rsid w:val="0064498F"/>
    <w:rsid w:val="00644B40"/>
    <w:rsid w:val="00644E8D"/>
    <w:rsid w:val="006450B3"/>
    <w:rsid w:val="006452AC"/>
    <w:rsid w:val="00646191"/>
    <w:rsid w:val="006462D9"/>
    <w:rsid w:val="006467DC"/>
    <w:rsid w:val="00646E86"/>
    <w:rsid w:val="006473C8"/>
    <w:rsid w:val="00647AEB"/>
    <w:rsid w:val="00647B9F"/>
    <w:rsid w:val="00647C62"/>
    <w:rsid w:val="00647CFC"/>
    <w:rsid w:val="006509F2"/>
    <w:rsid w:val="00651ADB"/>
    <w:rsid w:val="00651D39"/>
    <w:rsid w:val="006520F6"/>
    <w:rsid w:val="0065264F"/>
    <w:rsid w:val="00653321"/>
    <w:rsid w:val="0065392C"/>
    <w:rsid w:val="00653BDE"/>
    <w:rsid w:val="00653D6A"/>
    <w:rsid w:val="00653DD7"/>
    <w:rsid w:val="0065612F"/>
    <w:rsid w:val="00656585"/>
    <w:rsid w:val="006567AF"/>
    <w:rsid w:val="006569A1"/>
    <w:rsid w:val="00656A16"/>
    <w:rsid w:val="00656CCD"/>
    <w:rsid w:val="00656D80"/>
    <w:rsid w:val="00656E09"/>
    <w:rsid w:val="00656E25"/>
    <w:rsid w:val="00657D96"/>
    <w:rsid w:val="006606FA"/>
    <w:rsid w:val="00660AB7"/>
    <w:rsid w:val="00660C84"/>
    <w:rsid w:val="00660F41"/>
    <w:rsid w:val="006618FE"/>
    <w:rsid w:val="00661EFF"/>
    <w:rsid w:val="00661F14"/>
    <w:rsid w:val="00662002"/>
    <w:rsid w:val="0066232E"/>
    <w:rsid w:val="0066259F"/>
    <w:rsid w:val="00662B6A"/>
    <w:rsid w:val="00662B85"/>
    <w:rsid w:val="006632FF"/>
    <w:rsid w:val="006633ED"/>
    <w:rsid w:val="00663F58"/>
    <w:rsid w:val="00664176"/>
    <w:rsid w:val="006641E0"/>
    <w:rsid w:val="006644A8"/>
    <w:rsid w:val="006644AE"/>
    <w:rsid w:val="006645A8"/>
    <w:rsid w:val="0066520B"/>
    <w:rsid w:val="0066546F"/>
    <w:rsid w:val="0066559F"/>
    <w:rsid w:val="00665B01"/>
    <w:rsid w:val="00665C63"/>
    <w:rsid w:val="00665D00"/>
    <w:rsid w:val="00665D2B"/>
    <w:rsid w:val="00666A7E"/>
    <w:rsid w:val="00666BF6"/>
    <w:rsid w:val="00666F14"/>
    <w:rsid w:val="00667232"/>
    <w:rsid w:val="00667744"/>
    <w:rsid w:val="00667BA8"/>
    <w:rsid w:val="00667DB9"/>
    <w:rsid w:val="00667DCC"/>
    <w:rsid w:val="00670013"/>
    <w:rsid w:val="006700AA"/>
    <w:rsid w:val="00670825"/>
    <w:rsid w:val="00670CD3"/>
    <w:rsid w:val="00670D87"/>
    <w:rsid w:val="00671946"/>
    <w:rsid w:val="006719B7"/>
    <w:rsid w:val="006719E8"/>
    <w:rsid w:val="0067257B"/>
    <w:rsid w:val="00672C0C"/>
    <w:rsid w:val="006740B5"/>
    <w:rsid w:val="00674CA1"/>
    <w:rsid w:val="0067594B"/>
    <w:rsid w:val="00675A17"/>
    <w:rsid w:val="00675B32"/>
    <w:rsid w:val="00675F2D"/>
    <w:rsid w:val="00675FBF"/>
    <w:rsid w:val="00676E90"/>
    <w:rsid w:val="0067700E"/>
    <w:rsid w:val="006771AC"/>
    <w:rsid w:val="00677232"/>
    <w:rsid w:val="0067738D"/>
    <w:rsid w:val="00677DC8"/>
    <w:rsid w:val="00677E74"/>
    <w:rsid w:val="00680035"/>
    <w:rsid w:val="006803A2"/>
    <w:rsid w:val="00680D16"/>
    <w:rsid w:val="00680EC5"/>
    <w:rsid w:val="00680F97"/>
    <w:rsid w:val="0068153A"/>
    <w:rsid w:val="00682553"/>
    <w:rsid w:val="006833E1"/>
    <w:rsid w:val="00683416"/>
    <w:rsid w:val="00683FFF"/>
    <w:rsid w:val="006840A5"/>
    <w:rsid w:val="00684457"/>
    <w:rsid w:val="0068450F"/>
    <w:rsid w:val="00684576"/>
    <w:rsid w:val="00684594"/>
    <w:rsid w:val="00684CB1"/>
    <w:rsid w:val="00684E69"/>
    <w:rsid w:val="0068566C"/>
    <w:rsid w:val="00685C0C"/>
    <w:rsid w:val="0068600E"/>
    <w:rsid w:val="00686D8E"/>
    <w:rsid w:val="006877E0"/>
    <w:rsid w:val="00687815"/>
    <w:rsid w:val="006879C4"/>
    <w:rsid w:val="00687BB2"/>
    <w:rsid w:val="00687F62"/>
    <w:rsid w:val="006900C7"/>
    <w:rsid w:val="006907BC"/>
    <w:rsid w:val="0069117C"/>
    <w:rsid w:val="0069159C"/>
    <w:rsid w:val="00691B68"/>
    <w:rsid w:val="00692696"/>
    <w:rsid w:val="00692B24"/>
    <w:rsid w:val="00692F58"/>
    <w:rsid w:val="00692FDD"/>
    <w:rsid w:val="0069302F"/>
    <w:rsid w:val="006936AA"/>
    <w:rsid w:val="00694002"/>
    <w:rsid w:val="006948EE"/>
    <w:rsid w:val="00694BAE"/>
    <w:rsid w:val="00694E6E"/>
    <w:rsid w:val="00694F1C"/>
    <w:rsid w:val="0069546C"/>
    <w:rsid w:val="00695BB7"/>
    <w:rsid w:val="00696278"/>
    <w:rsid w:val="00696694"/>
    <w:rsid w:val="00696B80"/>
    <w:rsid w:val="00696E5E"/>
    <w:rsid w:val="00697691"/>
    <w:rsid w:val="006976D1"/>
    <w:rsid w:val="006A0391"/>
    <w:rsid w:val="006A03B9"/>
    <w:rsid w:val="006A04BA"/>
    <w:rsid w:val="006A09F6"/>
    <w:rsid w:val="006A0FB8"/>
    <w:rsid w:val="006A2009"/>
    <w:rsid w:val="006A2279"/>
    <w:rsid w:val="006A2438"/>
    <w:rsid w:val="006A27BB"/>
    <w:rsid w:val="006A2A7C"/>
    <w:rsid w:val="006A3012"/>
    <w:rsid w:val="006A30D7"/>
    <w:rsid w:val="006A3877"/>
    <w:rsid w:val="006A4399"/>
    <w:rsid w:val="006A4468"/>
    <w:rsid w:val="006A47FC"/>
    <w:rsid w:val="006A4886"/>
    <w:rsid w:val="006A535C"/>
    <w:rsid w:val="006A5854"/>
    <w:rsid w:val="006A5EB8"/>
    <w:rsid w:val="006A5F34"/>
    <w:rsid w:val="006A5FE8"/>
    <w:rsid w:val="006A619F"/>
    <w:rsid w:val="006A61CE"/>
    <w:rsid w:val="006A6299"/>
    <w:rsid w:val="006A64D7"/>
    <w:rsid w:val="006A6722"/>
    <w:rsid w:val="006A737C"/>
    <w:rsid w:val="006A7482"/>
    <w:rsid w:val="006A7780"/>
    <w:rsid w:val="006B00EB"/>
    <w:rsid w:val="006B0169"/>
    <w:rsid w:val="006B0437"/>
    <w:rsid w:val="006B0499"/>
    <w:rsid w:val="006B074A"/>
    <w:rsid w:val="006B1F72"/>
    <w:rsid w:val="006B2274"/>
    <w:rsid w:val="006B2355"/>
    <w:rsid w:val="006B25B6"/>
    <w:rsid w:val="006B304B"/>
    <w:rsid w:val="006B316C"/>
    <w:rsid w:val="006B3461"/>
    <w:rsid w:val="006B45DA"/>
    <w:rsid w:val="006B4A30"/>
    <w:rsid w:val="006B5889"/>
    <w:rsid w:val="006B605A"/>
    <w:rsid w:val="006B63BF"/>
    <w:rsid w:val="006B7217"/>
    <w:rsid w:val="006B759F"/>
    <w:rsid w:val="006B7765"/>
    <w:rsid w:val="006B77C8"/>
    <w:rsid w:val="006B7F29"/>
    <w:rsid w:val="006C04CA"/>
    <w:rsid w:val="006C090B"/>
    <w:rsid w:val="006C206A"/>
    <w:rsid w:val="006C3052"/>
    <w:rsid w:val="006C3853"/>
    <w:rsid w:val="006C408F"/>
    <w:rsid w:val="006C4790"/>
    <w:rsid w:val="006C4932"/>
    <w:rsid w:val="006C4A7E"/>
    <w:rsid w:val="006C4A87"/>
    <w:rsid w:val="006C503F"/>
    <w:rsid w:val="006C5904"/>
    <w:rsid w:val="006C5BE9"/>
    <w:rsid w:val="006C5C1E"/>
    <w:rsid w:val="006C6A3D"/>
    <w:rsid w:val="006C6FF8"/>
    <w:rsid w:val="006C7022"/>
    <w:rsid w:val="006C7733"/>
    <w:rsid w:val="006C7C1B"/>
    <w:rsid w:val="006D00F6"/>
    <w:rsid w:val="006D05D1"/>
    <w:rsid w:val="006D0887"/>
    <w:rsid w:val="006D0BD4"/>
    <w:rsid w:val="006D0F2D"/>
    <w:rsid w:val="006D118E"/>
    <w:rsid w:val="006D1482"/>
    <w:rsid w:val="006D1550"/>
    <w:rsid w:val="006D1557"/>
    <w:rsid w:val="006D1BA2"/>
    <w:rsid w:val="006D1E64"/>
    <w:rsid w:val="006D250F"/>
    <w:rsid w:val="006D2861"/>
    <w:rsid w:val="006D31D4"/>
    <w:rsid w:val="006D3E3E"/>
    <w:rsid w:val="006D3FF8"/>
    <w:rsid w:val="006D44BC"/>
    <w:rsid w:val="006D4581"/>
    <w:rsid w:val="006D4D14"/>
    <w:rsid w:val="006D4ED3"/>
    <w:rsid w:val="006D4FF9"/>
    <w:rsid w:val="006D510A"/>
    <w:rsid w:val="006D5F0A"/>
    <w:rsid w:val="006D6B22"/>
    <w:rsid w:val="006D71AC"/>
    <w:rsid w:val="006D721A"/>
    <w:rsid w:val="006D73C7"/>
    <w:rsid w:val="006D74DA"/>
    <w:rsid w:val="006D77F7"/>
    <w:rsid w:val="006D7DD9"/>
    <w:rsid w:val="006E038A"/>
    <w:rsid w:val="006E0881"/>
    <w:rsid w:val="006E0C3C"/>
    <w:rsid w:val="006E0EED"/>
    <w:rsid w:val="006E0FCB"/>
    <w:rsid w:val="006E1975"/>
    <w:rsid w:val="006E1E9A"/>
    <w:rsid w:val="006E2034"/>
    <w:rsid w:val="006E2AB6"/>
    <w:rsid w:val="006E3128"/>
    <w:rsid w:val="006E31A8"/>
    <w:rsid w:val="006E369A"/>
    <w:rsid w:val="006E4D4A"/>
    <w:rsid w:val="006E4F7B"/>
    <w:rsid w:val="006E511F"/>
    <w:rsid w:val="006E59DF"/>
    <w:rsid w:val="006E5B19"/>
    <w:rsid w:val="006E5FB1"/>
    <w:rsid w:val="006E6140"/>
    <w:rsid w:val="006E6363"/>
    <w:rsid w:val="006E6C3B"/>
    <w:rsid w:val="006E7F7B"/>
    <w:rsid w:val="006F0086"/>
    <w:rsid w:val="006F0980"/>
    <w:rsid w:val="006F0FA9"/>
    <w:rsid w:val="006F1366"/>
    <w:rsid w:val="006F1956"/>
    <w:rsid w:val="006F1B8B"/>
    <w:rsid w:val="006F2523"/>
    <w:rsid w:val="006F2AD2"/>
    <w:rsid w:val="006F2B5F"/>
    <w:rsid w:val="006F3072"/>
    <w:rsid w:val="006F334F"/>
    <w:rsid w:val="006F33B8"/>
    <w:rsid w:val="006F38B3"/>
    <w:rsid w:val="006F3ACC"/>
    <w:rsid w:val="006F4007"/>
    <w:rsid w:val="006F41E1"/>
    <w:rsid w:val="006F459F"/>
    <w:rsid w:val="006F467F"/>
    <w:rsid w:val="006F4C6C"/>
    <w:rsid w:val="006F4E53"/>
    <w:rsid w:val="006F4F2E"/>
    <w:rsid w:val="006F5722"/>
    <w:rsid w:val="006F59F6"/>
    <w:rsid w:val="006F5C68"/>
    <w:rsid w:val="006F5F88"/>
    <w:rsid w:val="006F60E7"/>
    <w:rsid w:val="006F64C1"/>
    <w:rsid w:val="006F6661"/>
    <w:rsid w:val="006F758A"/>
    <w:rsid w:val="006F7E72"/>
    <w:rsid w:val="006F7EC2"/>
    <w:rsid w:val="00701093"/>
    <w:rsid w:val="007014DC"/>
    <w:rsid w:val="0070156A"/>
    <w:rsid w:val="00701DB5"/>
    <w:rsid w:val="00702226"/>
    <w:rsid w:val="00702364"/>
    <w:rsid w:val="007026EF"/>
    <w:rsid w:val="00702A64"/>
    <w:rsid w:val="007032EC"/>
    <w:rsid w:val="0070343F"/>
    <w:rsid w:val="00703710"/>
    <w:rsid w:val="00703B34"/>
    <w:rsid w:val="00704226"/>
    <w:rsid w:val="007045A9"/>
    <w:rsid w:val="00705644"/>
    <w:rsid w:val="00705823"/>
    <w:rsid w:val="00705F64"/>
    <w:rsid w:val="0070605E"/>
    <w:rsid w:val="007061CF"/>
    <w:rsid w:val="007066D8"/>
    <w:rsid w:val="00706AF4"/>
    <w:rsid w:val="007071F4"/>
    <w:rsid w:val="0070763D"/>
    <w:rsid w:val="007077FF"/>
    <w:rsid w:val="00707B23"/>
    <w:rsid w:val="007102EF"/>
    <w:rsid w:val="007104CD"/>
    <w:rsid w:val="00710936"/>
    <w:rsid w:val="00710A20"/>
    <w:rsid w:val="00711324"/>
    <w:rsid w:val="00711FA7"/>
    <w:rsid w:val="0071222D"/>
    <w:rsid w:val="00713532"/>
    <w:rsid w:val="0071423A"/>
    <w:rsid w:val="00714320"/>
    <w:rsid w:val="00714A28"/>
    <w:rsid w:val="0071511E"/>
    <w:rsid w:val="00715919"/>
    <w:rsid w:val="007164D4"/>
    <w:rsid w:val="00716774"/>
    <w:rsid w:val="00716EFE"/>
    <w:rsid w:val="007173B9"/>
    <w:rsid w:val="007178B8"/>
    <w:rsid w:val="00717C7B"/>
    <w:rsid w:val="00717E72"/>
    <w:rsid w:val="00717FF2"/>
    <w:rsid w:val="0072060A"/>
    <w:rsid w:val="00720BB5"/>
    <w:rsid w:val="00720DFC"/>
    <w:rsid w:val="00720E8F"/>
    <w:rsid w:val="00721952"/>
    <w:rsid w:val="00721A12"/>
    <w:rsid w:val="00721FC2"/>
    <w:rsid w:val="00722685"/>
    <w:rsid w:val="007226D4"/>
    <w:rsid w:val="00723078"/>
    <w:rsid w:val="00723447"/>
    <w:rsid w:val="007240B7"/>
    <w:rsid w:val="007242D8"/>
    <w:rsid w:val="00724C62"/>
    <w:rsid w:val="00724E2A"/>
    <w:rsid w:val="00724E90"/>
    <w:rsid w:val="007250FB"/>
    <w:rsid w:val="00725341"/>
    <w:rsid w:val="007256AB"/>
    <w:rsid w:val="007258D2"/>
    <w:rsid w:val="00725DCB"/>
    <w:rsid w:val="007260A8"/>
    <w:rsid w:val="00726DD2"/>
    <w:rsid w:val="00726DFB"/>
    <w:rsid w:val="007279A3"/>
    <w:rsid w:val="007302F7"/>
    <w:rsid w:val="00730611"/>
    <w:rsid w:val="00730C7F"/>
    <w:rsid w:val="00731086"/>
    <w:rsid w:val="00731148"/>
    <w:rsid w:val="007326F4"/>
    <w:rsid w:val="007328F3"/>
    <w:rsid w:val="00732C83"/>
    <w:rsid w:val="007338EA"/>
    <w:rsid w:val="00734739"/>
    <w:rsid w:val="00735514"/>
    <w:rsid w:val="0073564C"/>
    <w:rsid w:val="007358A7"/>
    <w:rsid w:val="00735D1A"/>
    <w:rsid w:val="007362D0"/>
    <w:rsid w:val="007366BF"/>
    <w:rsid w:val="007367F5"/>
    <w:rsid w:val="0073699C"/>
    <w:rsid w:val="007403A8"/>
    <w:rsid w:val="007407F5"/>
    <w:rsid w:val="00740A7B"/>
    <w:rsid w:val="00740B57"/>
    <w:rsid w:val="00740CF5"/>
    <w:rsid w:val="007411E9"/>
    <w:rsid w:val="007411EA"/>
    <w:rsid w:val="00741384"/>
    <w:rsid w:val="007418E2"/>
    <w:rsid w:val="00741E71"/>
    <w:rsid w:val="00742D16"/>
    <w:rsid w:val="00742EEB"/>
    <w:rsid w:val="00742F05"/>
    <w:rsid w:val="00743332"/>
    <w:rsid w:val="00743430"/>
    <w:rsid w:val="00743AA9"/>
    <w:rsid w:val="007443D8"/>
    <w:rsid w:val="00744C26"/>
    <w:rsid w:val="00744DB7"/>
    <w:rsid w:val="00744ED7"/>
    <w:rsid w:val="00745B01"/>
    <w:rsid w:val="0074651D"/>
    <w:rsid w:val="00746C45"/>
    <w:rsid w:val="00746DB2"/>
    <w:rsid w:val="00746F69"/>
    <w:rsid w:val="00747775"/>
    <w:rsid w:val="00747AD1"/>
    <w:rsid w:val="007501A0"/>
    <w:rsid w:val="007501CB"/>
    <w:rsid w:val="00750409"/>
    <w:rsid w:val="00750445"/>
    <w:rsid w:val="00750C5A"/>
    <w:rsid w:val="00750E30"/>
    <w:rsid w:val="00750FBA"/>
    <w:rsid w:val="00751050"/>
    <w:rsid w:val="007512DD"/>
    <w:rsid w:val="0075138E"/>
    <w:rsid w:val="0075150B"/>
    <w:rsid w:val="007515C6"/>
    <w:rsid w:val="00751EA0"/>
    <w:rsid w:val="00751EB3"/>
    <w:rsid w:val="00751F69"/>
    <w:rsid w:val="00752343"/>
    <w:rsid w:val="0075287E"/>
    <w:rsid w:val="007529D9"/>
    <w:rsid w:val="00752A51"/>
    <w:rsid w:val="00752ADF"/>
    <w:rsid w:val="00752C25"/>
    <w:rsid w:val="00752C42"/>
    <w:rsid w:val="00753171"/>
    <w:rsid w:val="007532B2"/>
    <w:rsid w:val="007535AB"/>
    <w:rsid w:val="0075369C"/>
    <w:rsid w:val="0075382B"/>
    <w:rsid w:val="00753E6C"/>
    <w:rsid w:val="00754603"/>
    <w:rsid w:val="0075473F"/>
    <w:rsid w:val="00755084"/>
    <w:rsid w:val="00755114"/>
    <w:rsid w:val="007559D7"/>
    <w:rsid w:val="00755D0C"/>
    <w:rsid w:val="0075631E"/>
    <w:rsid w:val="00756710"/>
    <w:rsid w:val="0075694C"/>
    <w:rsid w:val="00757595"/>
    <w:rsid w:val="007579D7"/>
    <w:rsid w:val="00757BF1"/>
    <w:rsid w:val="0076009C"/>
    <w:rsid w:val="0076039C"/>
    <w:rsid w:val="00760C1B"/>
    <w:rsid w:val="00760E1F"/>
    <w:rsid w:val="007620C0"/>
    <w:rsid w:val="0076238D"/>
    <w:rsid w:val="00762440"/>
    <w:rsid w:val="007624EE"/>
    <w:rsid w:val="00762D82"/>
    <w:rsid w:val="007631A9"/>
    <w:rsid w:val="007631CD"/>
    <w:rsid w:val="00763367"/>
    <w:rsid w:val="00763C71"/>
    <w:rsid w:val="00763CC1"/>
    <w:rsid w:val="00763D43"/>
    <w:rsid w:val="00764475"/>
    <w:rsid w:val="007645E3"/>
    <w:rsid w:val="007648EB"/>
    <w:rsid w:val="0076510B"/>
    <w:rsid w:val="007651EC"/>
    <w:rsid w:val="007652AF"/>
    <w:rsid w:val="00765493"/>
    <w:rsid w:val="00765859"/>
    <w:rsid w:val="00766012"/>
    <w:rsid w:val="0076637E"/>
    <w:rsid w:val="00766516"/>
    <w:rsid w:val="00766757"/>
    <w:rsid w:val="00766A2D"/>
    <w:rsid w:val="00766CF5"/>
    <w:rsid w:val="00767042"/>
    <w:rsid w:val="0076752F"/>
    <w:rsid w:val="007675E0"/>
    <w:rsid w:val="00767743"/>
    <w:rsid w:val="0077028E"/>
    <w:rsid w:val="00770EA2"/>
    <w:rsid w:val="0077117F"/>
    <w:rsid w:val="00771F85"/>
    <w:rsid w:val="0077262E"/>
    <w:rsid w:val="00772804"/>
    <w:rsid w:val="00772B07"/>
    <w:rsid w:val="007730DD"/>
    <w:rsid w:val="00773EA4"/>
    <w:rsid w:val="00773F2E"/>
    <w:rsid w:val="00774109"/>
    <w:rsid w:val="00774164"/>
    <w:rsid w:val="00774962"/>
    <w:rsid w:val="007749B9"/>
    <w:rsid w:val="007752A8"/>
    <w:rsid w:val="00775303"/>
    <w:rsid w:val="0077562C"/>
    <w:rsid w:val="007757B8"/>
    <w:rsid w:val="007758C6"/>
    <w:rsid w:val="00775CC5"/>
    <w:rsid w:val="00775F1B"/>
    <w:rsid w:val="00775FEB"/>
    <w:rsid w:val="00776314"/>
    <w:rsid w:val="00776B17"/>
    <w:rsid w:val="0077718F"/>
    <w:rsid w:val="007773E4"/>
    <w:rsid w:val="00777605"/>
    <w:rsid w:val="00777DB6"/>
    <w:rsid w:val="007800FE"/>
    <w:rsid w:val="00780204"/>
    <w:rsid w:val="007803C9"/>
    <w:rsid w:val="00780575"/>
    <w:rsid w:val="00780650"/>
    <w:rsid w:val="00780891"/>
    <w:rsid w:val="00781140"/>
    <w:rsid w:val="00781271"/>
    <w:rsid w:val="0078130B"/>
    <w:rsid w:val="00781430"/>
    <w:rsid w:val="0078156C"/>
    <w:rsid w:val="007818AD"/>
    <w:rsid w:val="00781B9E"/>
    <w:rsid w:val="00781C2A"/>
    <w:rsid w:val="00782556"/>
    <w:rsid w:val="0078266C"/>
    <w:rsid w:val="007832CD"/>
    <w:rsid w:val="007837DB"/>
    <w:rsid w:val="007838B0"/>
    <w:rsid w:val="007848A1"/>
    <w:rsid w:val="00784948"/>
    <w:rsid w:val="00785166"/>
    <w:rsid w:val="007858C6"/>
    <w:rsid w:val="00785A75"/>
    <w:rsid w:val="00785C7B"/>
    <w:rsid w:val="00785E28"/>
    <w:rsid w:val="00785FD2"/>
    <w:rsid w:val="0078606C"/>
    <w:rsid w:val="0078635A"/>
    <w:rsid w:val="00786918"/>
    <w:rsid w:val="00787525"/>
    <w:rsid w:val="007878B8"/>
    <w:rsid w:val="007878C2"/>
    <w:rsid w:val="00790332"/>
    <w:rsid w:val="007905B4"/>
    <w:rsid w:val="007907E4"/>
    <w:rsid w:val="0079101E"/>
    <w:rsid w:val="007914C5"/>
    <w:rsid w:val="00791A6A"/>
    <w:rsid w:val="00791C86"/>
    <w:rsid w:val="00792435"/>
    <w:rsid w:val="007926BE"/>
    <w:rsid w:val="007935D5"/>
    <w:rsid w:val="00793CE1"/>
    <w:rsid w:val="007943FA"/>
    <w:rsid w:val="007945CE"/>
    <w:rsid w:val="00794621"/>
    <w:rsid w:val="007957D8"/>
    <w:rsid w:val="00795A94"/>
    <w:rsid w:val="0079620D"/>
    <w:rsid w:val="007962CF"/>
    <w:rsid w:val="007964BA"/>
    <w:rsid w:val="007966EC"/>
    <w:rsid w:val="007966F3"/>
    <w:rsid w:val="00796D19"/>
    <w:rsid w:val="00796D2E"/>
    <w:rsid w:val="00796E7D"/>
    <w:rsid w:val="00797832"/>
    <w:rsid w:val="00797D73"/>
    <w:rsid w:val="007A0F78"/>
    <w:rsid w:val="007A1403"/>
    <w:rsid w:val="007A1F6B"/>
    <w:rsid w:val="007A21D9"/>
    <w:rsid w:val="007A230F"/>
    <w:rsid w:val="007A2605"/>
    <w:rsid w:val="007A2722"/>
    <w:rsid w:val="007A2F81"/>
    <w:rsid w:val="007A3061"/>
    <w:rsid w:val="007A3473"/>
    <w:rsid w:val="007A357D"/>
    <w:rsid w:val="007A398A"/>
    <w:rsid w:val="007A3AB7"/>
    <w:rsid w:val="007A494B"/>
    <w:rsid w:val="007A4F87"/>
    <w:rsid w:val="007A52B5"/>
    <w:rsid w:val="007A6509"/>
    <w:rsid w:val="007A67BE"/>
    <w:rsid w:val="007A7311"/>
    <w:rsid w:val="007A73B1"/>
    <w:rsid w:val="007A77C3"/>
    <w:rsid w:val="007A7AE8"/>
    <w:rsid w:val="007A7BA5"/>
    <w:rsid w:val="007A7F99"/>
    <w:rsid w:val="007B0DB5"/>
    <w:rsid w:val="007B0E09"/>
    <w:rsid w:val="007B1350"/>
    <w:rsid w:val="007B1473"/>
    <w:rsid w:val="007B16B1"/>
    <w:rsid w:val="007B1971"/>
    <w:rsid w:val="007B1994"/>
    <w:rsid w:val="007B1BB7"/>
    <w:rsid w:val="007B1D75"/>
    <w:rsid w:val="007B215F"/>
    <w:rsid w:val="007B2228"/>
    <w:rsid w:val="007B22BE"/>
    <w:rsid w:val="007B3344"/>
    <w:rsid w:val="007B360B"/>
    <w:rsid w:val="007B3674"/>
    <w:rsid w:val="007B36CE"/>
    <w:rsid w:val="007B390C"/>
    <w:rsid w:val="007B3A4C"/>
    <w:rsid w:val="007B41B1"/>
    <w:rsid w:val="007B4593"/>
    <w:rsid w:val="007B4C2C"/>
    <w:rsid w:val="007B4C3D"/>
    <w:rsid w:val="007B51B2"/>
    <w:rsid w:val="007B51D5"/>
    <w:rsid w:val="007B5923"/>
    <w:rsid w:val="007B6089"/>
    <w:rsid w:val="007B618E"/>
    <w:rsid w:val="007B61D7"/>
    <w:rsid w:val="007B622D"/>
    <w:rsid w:val="007B64C9"/>
    <w:rsid w:val="007B6641"/>
    <w:rsid w:val="007B66DA"/>
    <w:rsid w:val="007B6AB6"/>
    <w:rsid w:val="007B6D60"/>
    <w:rsid w:val="007B6DD8"/>
    <w:rsid w:val="007B77B9"/>
    <w:rsid w:val="007B7917"/>
    <w:rsid w:val="007B7D4E"/>
    <w:rsid w:val="007B7DD1"/>
    <w:rsid w:val="007C0068"/>
    <w:rsid w:val="007C02F8"/>
    <w:rsid w:val="007C1007"/>
    <w:rsid w:val="007C10F3"/>
    <w:rsid w:val="007C2115"/>
    <w:rsid w:val="007C2667"/>
    <w:rsid w:val="007C270C"/>
    <w:rsid w:val="007C295B"/>
    <w:rsid w:val="007C30FA"/>
    <w:rsid w:val="007C3C0D"/>
    <w:rsid w:val="007C3CBC"/>
    <w:rsid w:val="007C3D35"/>
    <w:rsid w:val="007C4320"/>
    <w:rsid w:val="007C4B5D"/>
    <w:rsid w:val="007C5090"/>
    <w:rsid w:val="007C52A9"/>
    <w:rsid w:val="007C53E7"/>
    <w:rsid w:val="007C5AD0"/>
    <w:rsid w:val="007C5D12"/>
    <w:rsid w:val="007C5E2D"/>
    <w:rsid w:val="007C601A"/>
    <w:rsid w:val="007C6283"/>
    <w:rsid w:val="007C7093"/>
    <w:rsid w:val="007C71B8"/>
    <w:rsid w:val="007C7701"/>
    <w:rsid w:val="007C781F"/>
    <w:rsid w:val="007C78B5"/>
    <w:rsid w:val="007D0C44"/>
    <w:rsid w:val="007D122D"/>
    <w:rsid w:val="007D1884"/>
    <w:rsid w:val="007D1A9D"/>
    <w:rsid w:val="007D227E"/>
    <w:rsid w:val="007D23E3"/>
    <w:rsid w:val="007D28AB"/>
    <w:rsid w:val="007D29A4"/>
    <w:rsid w:val="007D2D7B"/>
    <w:rsid w:val="007D3255"/>
    <w:rsid w:val="007D37B5"/>
    <w:rsid w:val="007D3FA5"/>
    <w:rsid w:val="007D40F5"/>
    <w:rsid w:val="007D42BD"/>
    <w:rsid w:val="007D4719"/>
    <w:rsid w:val="007D47CB"/>
    <w:rsid w:val="007D4BEE"/>
    <w:rsid w:val="007D4DB8"/>
    <w:rsid w:val="007D4E6D"/>
    <w:rsid w:val="007D504D"/>
    <w:rsid w:val="007D5187"/>
    <w:rsid w:val="007D52CA"/>
    <w:rsid w:val="007D5750"/>
    <w:rsid w:val="007D58A4"/>
    <w:rsid w:val="007D598F"/>
    <w:rsid w:val="007D5A03"/>
    <w:rsid w:val="007D605E"/>
    <w:rsid w:val="007D610D"/>
    <w:rsid w:val="007D682F"/>
    <w:rsid w:val="007D7746"/>
    <w:rsid w:val="007D7A01"/>
    <w:rsid w:val="007D7B50"/>
    <w:rsid w:val="007E0184"/>
    <w:rsid w:val="007E01BA"/>
    <w:rsid w:val="007E04B8"/>
    <w:rsid w:val="007E0588"/>
    <w:rsid w:val="007E05B4"/>
    <w:rsid w:val="007E0772"/>
    <w:rsid w:val="007E0C1F"/>
    <w:rsid w:val="007E1F5D"/>
    <w:rsid w:val="007E2A53"/>
    <w:rsid w:val="007E2B2A"/>
    <w:rsid w:val="007E3019"/>
    <w:rsid w:val="007E329F"/>
    <w:rsid w:val="007E368C"/>
    <w:rsid w:val="007E36DE"/>
    <w:rsid w:val="007E3761"/>
    <w:rsid w:val="007E45F3"/>
    <w:rsid w:val="007E4BDD"/>
    <w:rsid w:val="007E4E3C"/>
    <w:rsid w:val="007E5182"/>
    <w:rsid w:val="007E598D"/>
    <w:rsid w:val="007E5AA0"/>
    <w:rsid w:val="007E5E06"/>
    <w:rsid w:val="007E7138"/>
    <w:rsid w:val="007E73C9"/>
    <w:rsid w:val="007E7554"/>
    <w:rsid w:val="007E758E"/>
    <w:rsid w:val="007E7836"/>
    <w:rsid w:val="007F011D"/>
    <w:rsid w:val="007F017B"/>
    <w:rsid w:val="007F0CA8"/>
    <w:rsid w:val="007F0FCF"/>
    <w:rsid w:val="007F1049"/>
    <w:rsid w:val="007F1CBF"/>
    <w:rsid w:val="007F257E"/>
    <w:rsid w:val="007F2D6E"/>
    <w:rsid w:val="007F2E29"/>
    <w:rsid w:val="007F3CC3"/>
    <w:rsid w:val="007F3F56"/>
    <w:rsid w:val="007F3F9C"/>
    <w:rsid w:val="007F4077"/>
    <w:rsid w:val="007F4246"/>
    <w:rsid w:val="007F46BA"/>
    <w:rsid w:val="007F4B28"/>
    <w:rsid w:val="007F5084"/>
    <w:rsid w:val="007F57D5"/>
    <w:rsid w:val="007F61DB"/>
    <w:rsid w:val="007F66A6"/>
    <w:rsid w:val="007F6CD8"/>
    <w:rsid w:val="007F6E81"/>
    <w:rsid w:val="007F750B"/>
    <w:rsid w:val="007F7D2F"/>
    <w:rsid w:val="007F7E0C"/>
    <w:rsid w:val="00800020"/>
    <w:rsid w:val="008006FA"/>
    <w:rsid w:val="00800B10"/>
    <w:rsid w:val="00800BDD"/>
    <w:rsid w:val="00800D67"/>
    <w:rsid w:val="00801008"/>
    <w:rsid w:val="00801412"/>
    <w:rsid w:val="00801446"/>
    <w:rsid w:val="0080170F"/>
    <w:rsid w:val="008019AC"/>
    <w:rsid w:val="00801CE4"/>
    <w:rsid w:val="00801D86"/>
    <w:rsid w:val="00801D94"/>
    <w:rsid w:val="00801F61"/>
    <w:rsid w:val="008020B8"/>
    <w:rsid w:val="008023BB"/>
    <w:rsid w:val="008025A0"/>
    <w:rsid w:val="0080278F"/>
    <w:rsid w:val="00802AA0"/>
    <w:rsid w:val="00802CBF"/>
    <w:rsid w:val="0080309B"/>
    <w:rsid w:val="00803776"/>
    <w:rsid w:val="00803946"/>
    <w:rsid w:val="00803E66"/>
    <w:rsid w:val="008043DD"/>
    <w:rsid w:val="0080456F"/>
    <w:rsid w:val="00804A00"/>
    <w:rsid w:val="00804A29"/>
    <w:rsid w:val="00805112"/>
    <w:rsid w:val="008056D9"/>
    <w:rsid w:val="00805C40"/>
    <w:rsid w:val="00805F59"/>
    <w:rsid w:val="008063D0"/>
    <w:rsid w:val="00806514"/>
    <w:rsid w:val="00806806"/>
    <w:rsid w:val="00806862"/>
    <w:rsid w:val="00806E90"/>
    <w:rsid w:val="008072B5"/>
    <w:rsid w:val="00807A4B"/>
    <w:rsid w:val="00807BA1"/>
    <w:rsid w:val="00807D83"/>
    <w:rsid w:val="00810764"/>
    <w:rsid w:val="0081092F"/>
    <w:rsid w:val="00810BBC"/>
    <w:rsid w:val="00810D13"/>
    <w:rsid w:val="00810FF8"/>
    <w:rsid w:val="00811049"/>
    <w:rsid w:val="00811195"/>
    <w:rsid w:val="00811418"/>
    <w:rsid w:val="00811703"/>
    <w:rsid w:val="008117B9"/>
    <w:rsid w:val="008118B7"/>
    <w:rsid w:val="00811A05"/>
    <w:rsid w:val="00811D8B"/>
    <w:rsid w:val="00811FDB"/>
    <w:rsid w:val="0081259F"/>
    <w:rsid w:val="00813446"/>
    <w:rsid w:val="00813A94"/>
    <w:rsid w:val="00813AEA"/>
    <w:rsid w:val="0081460D"/>
    <w:rsid w:val="00814979"/>
    <w:rsid w:val="008149A0"/>
    <w:rsid w:val="00814D62"/>
    <w:rsid w:val="008156F1"/>
    <w:rsid w:val="008158B8"/>
    <w:rsid w:val="008159F0"/>
    <w:rsid w:val="00816120"/>
    <w:rsid w:val="008163EA"/>
    <w:rsid w:val="00816461"/>
    <w:rsid w:val="00816F0C"/>
    <w:rsid w:val="0081719A"/>
    <w:rsid w:val="00817264"/>
    <w:rsid w:val="00817628"/>
    <w:rsid w:val="0081796B"/>
    <w:rsid w:val="008179E6"/>
    <w:rsid w:val="008179F1"/>
    <w:rsid w:val="00817A7C"/>
    <w:rsid w:val="0082053D"/>
    <w:rsid w:val="00820783"/>
    <w:rsid w:val="00821CA4"/>
    <w:rsid w:val="00822A87"/>
    <w:rsid w:val="00823A46"/>
    <w:rsid w:val="00823F5C"/>
    <w:rsid w:val="00824999"/>
    <w:rsid w:val="0082568D"/>
    <w:rsid w:val="0082590E"/>
    <w:rsid w:val="00826711"/>
    <w:rsid w:val="00826B3E"/>
    <w:rsid w:val="00826FEC"/>
    <w:rsid w:val="008273C9"/>
    <w:rsid w:val="008274E6"/>
    <w:rsid w:val="00827671"/>
    <w:rsid w:val="00827BC1"/>
    <w:rsid w:val="00827CA0"/>
    <w:rsid w:val="008317DC"/>
    <w:rsid w:val="00831AA9"/>
    <w:rsid w:val="00832E7E"/>
    <w:rsid w:val="00832FF8"/>
    <w:rsid w:val="008330D0"/>
    <w:rsid w:val="00833497"/>
    <w:rsid w:val="00833523"/>
    <w:rsid w:val="00833753"/>
    <w:rsid w:val="00834042"/>
    <w:rsid w:val="008340E4"/>
    <w:rsid w:val="00834197"/>
    <w:rsid w:val="0083437F"/>
    <w:rsid w:val="008346EE"/>
    <w:rsid w:val="00834AE6"/>
    <w:rsid w:val="00834DA2"/>
    <w:rsid w:val="00835A7E"/>
    <w:rsid w:val="00835A9B"/>
    <w:rsid w:val="00835F78"/>
    <w:rsid w:val="008361E3"/>
    <w:rsid w:val="00836765"/>
    <w:rsid w:val="00836BCE"/>
    <w:rsid w:val="00837196"/>
    <w:rsid w:val="008373E8"/>
    <w:rsid w:val="00837F38"/>
    <w:rsid w:val="00841106"/>
    <w:rsid w:val="008411A7"/>
    <w:rsid w:val="00841205"/>
    <w:rsid w:val="00841247"/>
    <w:rsid w:val="00841456"/>
    <w:rsid w:val="0084154F"/>
    <w:rsid w:val="008416AA"/>
    <w:rsid w:val="008419CD"/>
    <w:rsid w:val="00841CA3"/>
    <w:rsid w:val="00841F4E"/>
    <w:rsid w:val="00842014"/>
    <w:rsid w:val="008424BB"/>
    <w:rsid w:val="008429E1"/>
    <w:rsid w:val="00842D5F"/>
    <w:rsid w:val="00842DEC"/>
    <w:rsid w:val="008430CF"/>
    <w:rsid w:val="00843332"/>
    <w:rsid w:val="008437BF"/>
    <w:rsid w:val="00843AB3"/>
    <w:rsid w:val="00843D91"/>
    <w:rsid w:val="008442E2"/>
    <w:rsid w:val="008443B4"/>
    <w:rsid w:val="0084496B"/>
    <w:rsid w:val="00844AB6"/>
    <w:rsid w:val="008453AC"/>
    <w:rsid w:val="00845EAC"/>
    <w:rsid w:val="00846146"/>
    <w:rsid w:val="0084622D"/>
    <w:rsid w:val="00850794"/>
    <w:rsid w:val="0085094F"/>
    <w:rsid w:val="00850C8D"/>
    <w:rsid w:val="008510B2"/>
    <w:rsid w:val="00851E5E"/>
    <w:rsid w:val="00851FBE"/>
    <w:rsid w:val="0085207B"/>
    <w:rsid w:val="0085217A"/>
    <w:rsid w:val="00852196"/>
    <w:rsid w:val="008523A5"/>
    <w:rsid w:val="0085245B"/>
    <w:rsid w:val="008525E8"/>
    <w:rsid w:val="00852718"/>
    <w:rsid w:val="00853199"/>
    <w:rsid w:val="00853368"/>
    <w:rsid w:val="0085348A"/>
    <w:rsid w:val="008536B1"/>
    <w:rsid w:val="008536EB"/>
    <w:rsid w:val="00854053"/>
    <w:rsid w:val="008548B6"/>
    <w:rsid w:val="00854A67"/>
    <w:rsid w:val="00854FB1"/>
    <w:rsid w:val="008555C8"/>
    <w:rsid w:val="008557EA"/>
    <w:rsid w:val="00855D0A"/>
    <w:rsid w:val="0085683C"/>
    <w:rsid w:val="00856B28"/>
    <w:rsid w:val="00856D74"/>
    <w:rsid w:val="00857785"/>
    <w:rsid w:val="00857891"/>
    <w:rsid w:val="0085799E"/>
    <w:rsid w:val="00857A63"/>
    <w:rsid w:val="00857FBE"/>
    <w:rsid w:val="00860E6B"/>
    <w:rsid w:val="0086112D"/>
    <w:rsid w:val="0086140E"/>
    <w:rsid w:val="008619C2"/>
    <w:rsid w:val="00861A96"/>
    <w:rsid w:val="00861B0A"/>
    <w:rsid w:val="00861B1E"/>
    <w:rsid w:val="00861CE6"/>
    <w:rsid w:val="00862836"/>
    <w:rsid w:val="00862D83"/>
    <w:rsid w:val="00864281"/>
    <w:rsid w:val="008643C7"/>
    <w:rsid w:val="008643D1"/>
    <w:rsid w:val="008644D4"/>
    <w:rsid w:val="008646A9"/>
    <w:rsid w:val="00864FCE"/>
    <w:rsid w:val="00865A4C"/>
    <w:rsid w:val="00865B65"/>
    <w:rsid w:val="0086603B"/>
    <w:rsid w:val="0086609D"/>
    <w:rsid w:val="00866216"/>
    <w:rsid w:val="0086637D"/>
    <w:rsid w:val="008664E0"/>
    <w:rsid w:val="0086702F"/>
    <w:rsid w:val="00867833"/>
    <w:rsid w:val="00867BD6"/>
    <w:rsid w:val="00867CB2"/>
    <w:rsid w:val="00870314"/>
    <w:rsid w:val="00870665"/>
    <w:rsid w:val="00870AEF"/>
    <w:rsid w:val="00871738"/>
    <w:rsid w:val="00871E50"/>
    <w:rsid w:val="00872FAE"/>
    <w:rsid w:val="00873C0A"/>
    <w:rsid w:val="00873F3F"/>
    <w:rsid w:val="008742C0"/>
    <w:rsid w:val="008747E8"/>
    <w:rsid w:val="00874886"/>
    <w:rsid w:val="00874EFB"/>
    <w:rsid w:val="0087572A"/>
    <w:rsid w:val="00875A83"/>
    <w:rsid w:val="00876C30"/>
    <w:rsid w:val="0087701D"/>
    <w:rsid w:val="00877060"/>
    <w:rsid w:val="0087711C"/>
    <w:rsid w:val="008778E2"/>
    <w:rsid w:val="00877B94"/>
    <w:rsid w:val="00880201"/>
    <w:rsid w:val="008802E5"/>
    <w:rsid w:val="00880401"/>
    <w:rsid w:val="0088041E"/>
    <w:rsid w:val="00880457"/>
    <w:rsid w:val="0088090C"/>
    <w:rsid w:val="00880A03"/>
    <w:rsid w:val="00880F03"/>
    <w:rsid w:val="008819CB"/>
    <w:rsid w:val="008819E8"/>
    <w:rsid w:val="00881B5F"/>
    <w:rsid w:val="0088206D"/>
    <w:rsid w:val="00882614"/>
    <w:rsid w:val="00882615"/>
    <w:rsid w:val="00882A7A"/>
    <w:rsid w:val="00882AE2"/>
    <w:rsid w:val="008833A9"/>
    <w:rsid w:val="008833ED"/>
    <w:rsid w:val="008835FD"/>
    <w:rsid w:val="00883DA4"/>
    <w:rsid w:val="00883DE0"/>
    <w:rsid w:val="008841CF"/>
    <w:rsid w:val="00884663"/>
    <w:rsid w:val="00884B52"/>
    <w:rsid w:val="00884BFB"/>
    <w:rsid w:val="0088513B"/>
    <w:rsid w:val="00885F11"/>
    <w:rsid w:val="00886395"/>
    <w:rsid w:val="008866A6"/>
    <w:rsid w:val="008868AC"/>
    <w:rsid w:val="008868FC"/>
    <w:rsid w:val="00886C6D"/>
    <w:rsid w:val="0088796A"/>
    <w:rsid w:val="00890BB3"/>
    <w:rsid w:val="008911E8"/>
    <w:rsid w:val="008912CD"/>
    <w:rsid w:val="00891423"/>
    <w:rsid w:val="00891582"/>
    <w:rsid w:val="00891738"/>
    <w:rsid w:val="008923F3"/>
    <w:rsid w:val="00892F7A"/>
    <w:rsid w:val="00893897"/>
    <w:rsid w:val="008942FF"/>
    <w:rsid w:val="00894DB9"/>
    <w:rsid w:val="00895254"/>
    <w:rsid w:val="00895261"/>
    <w:rsid w:val="00895ABC"/>
    <w:rsid w:val="00895B14"/>
    <w:rsid w:val="00895E38"/>
    <w:rsid w:val="00896358"/>
    <w:rsid w:val="00896461"/>
    <w:rsid w:val="00896601"/>
    <w:rsid w:val="00896848"/>
    <w:rsid w:val="008974F0"/>
    <w:rsid w:val="0089790C"/>
    <w:rsid w:val="00897FFD"/>
    <w:rsid w:val="008A023A"/>
    <w:rsid w:val="008A025B"/>
    <w:rsid w:val="008A0288"/>
    <w:rsid w:val="008A02F4"/>
    <w:rsid w:val="008A09E7"/>
    <w:rsid w:val="008A15DF"/>
    <w:rsid w:val="008A189C"/>
    <w:rsid w:val="008A1DCA"/>
    <w:rsid w:val="008A26BA"/>
    <w:rsid w:val="008A2B3E"/>
    <w:rsid w:val="008A356F"/>
    <w:rsid w:val="008A373C"/>
    <w:rsid w:val="008A43FF"/>
    <w:rsid w:val="008A440B"/>
    <w:rsid w:val="008A44CE"/>
    <w:rsid w:val="008A47E0"/>
    <w:rsid w:val="008A4C96"/>
    <w:rsid w:val="008A4D07"/>
    <w:rsid w:val="008A51CA"/>
    <w:rsid w:val="008A5ACA"/>
    <w:rsid w:val="008A66C9"/>
    <w:rsid w:val="008A6D9F"/>
    <w:rsid w:val="008A6FF1"/>
    <w:rsid w:val="008A7199"/>
    <w:rsid w:val="008A7364"/>
    <w:rsid w:val="008A7B5D"/>
    <w:rsid w:val="008B031B"/>
    <w:rsid w:val="008B078F"/>
    <w:rsid w:val="008B0A6D"/>
    <w:rsid w:val="008B0EB9"/>
    <w:rsid w:val="008B12A2"/>
    <w:rsid w:val="008B1361"/>
    <w:rsid w:val="008B15A2"/>
    <w:rsid w:val="008B1847"/>
    <w:rsid w:val="008B1DE3"/>
    <w:rsid w:val="008B2195"/>
    <w:rsid w:val="008B2719"/>
    <w:rsid w:val="008B2BBB"/>
    <w:rsid w:val="008B30B8"/>
    <w:rsid w:val="008B30F7"/>
    <w:rsid w:val="008B3579"/>
    <w:rsid w:val="008B39B3"/>
    <w:rsid w:val="008B3E78"/>
    <w:rsid w:val="008B495C"/>
    <w:rsid w:val="008B4E76"/>
    <w:rsid w:val="008B551A"/>
    <w:rsid w:val="008B5EED"/>
    <w:rsid w:val="008B6A9A"/>
    <w:rsid w:val="008B70C5"/>
    <w:rsid w:val="008B7880"/>
    <w:rsid w:val="008C00BF"/>
    <w:rsid w:val="008C01E9"/>
    <w:rsid w:val="008C0761"/>
    <w:rsid w:val="008C0BEB"/>
    <w:rsid w:val="008C11D0"/>
    <w:rsid w:val="008C1436"/>
    <w:rsid w:val="008C197D"/>
    <w:rsid w:val="008C1FBF"/>
    <w:rsid w:val="008C2BD7"/>
    <w:rsid w:val="008C3088"/>
    <w:rsid w:val="008C3F79"/>
    <w:rsid w:val="008C3F7F"/>
    <w:rsid w:val="008C42C3"/>
    <w:rsid w:val="008C45AE"/>
    <w:rsid w:val="008C45F5"/>
    <w:rsid w:val="008C4628"/>
    <w:rsid w:val="008C48E6"/>
    <w:rsid w:val="008C4D35"/>
    <w:rsid w:val="008C4DC9"/>
    <w:rsid w:val="008C4E30"/>
    <w:rsid w:val="008C4E9D"/>
    <w:rsid w:val="008C55C2"/>
    <w:rsid w:val="008C5698"/>
    <w:rsid w:val="008C6515"/>
    <w:rsid w:val="008C664A"/>
    <w:rsid w:val="008C66E3"/>
    <w:rsid w:val="008C68E5"/>
    <w:rsid w:val="008C6A83"/>
    <w:rsid w:val="008C6B0A"/>
    <w:rsid w:val="008C6B39"/>
    <w:rsid w:val="008C6E1D"/>
    <w:rsid w:val="008C7202"/>
    <w:rsid w:val="008C7535"/>
    <w:rsid w:val="008D04D9"/>
    <w:rsid w:val="008D0882"/>
    <w:rsid w:val="008D10A6"/>
    <w:rsid w:val="008D1C0C"/>
    <w:rsid w:val="008D1CE4"/>
    <w:rsid w:val="008D1DEB"/>
    <w:rsid w:val="008D2191"/>
    <w:rsid w:val="008D2457"/>
    <w:rsid w:val="008D286E"/>
    <w:rsid w:val="008D2872"/>
    <w:rsid w:val="008D2BB4"/>
    <w:rsid w:val="008D2C3D"/>
    <w:rsid w:val="008D31A1"/>
    <w:rsid w:val="008D3332"/>
    <w:rsid w:val="008D374F"/>
    <w:rsid w:val="008D37DF"/>
    <w:rsid w:val="008D4915"/>
    <w:rsid w:val="008D4B35"/>
    <w:rsid w:val="008D4E38"/>
    <w:rsid w:val="008D4F43"/>
    <w:rsid w:val="008D5140"/>
    <w:rsid w:val="008D51CE"/>
    <w:rsid w:val="008D574C"/>
    <w:rsid w:val="008D5D80"/>
    <w:rsid w:val="008D5FE0"/>
    <w:rsid w:val="008D60FA"/>
    <w:rsid w:val="008D611B"/>
    <w:rsid w:val="008D662E"/>
    <w:rsid w:val="008D72CC"/>
    <w:rsid w:val="008D7330"/>
    <w:rsid w:val="008D775D"/>
    <w:rsid w:val="008D7C1C"/>
    <w:rsid w:val="008E01DC"/>
    <w:rsid w:val="008E054B"/>
    <w:rsid w:val="008E0AFF"/>
    <w:rsid w:val="008E1560"/>
    <w:rsid w:val="008E1574"/>
    <w:rsid w:val="008E26C0"/>
    <w:rsid w:val="008E2A60"/>
    <w:rsid w:val="008E2B68"/>
    <w:rsid w:val="008E2C1C"/>
    <w:rsid w:val="008E2D7F"/>
    <w:rsid w:val="008E2F00"/>
    <w:rsid w:val="008E2F27"/>
    <w:rsid w:val="008E353B"/>
    <w:rsid w:val="008E36D1"/>
    <w:rsid w:val="008E4FD0"/>
    <w:rsid w:val="008E52D9"/>
    <w:rsid w:val="008E55C0"/>
    <w:rsid w:val="008E5A56"/>
    <w:rsid w:val="008E5F15"/>
    <w:rsid w:val="008E605F"/>
    <w:rsid w:val="008E6245"/>
    <w:rsid w:val="008E6536"/>
    <w:rsid w:val="008E67A6"/>
    <w:rsid w:val="008E7B86"/>
    <w:rsid w:val="008E7CFD"/>
    <w:rsid w:val="008E7DF4"/>
    <w:rsid w:val="008E7E3A"/>
    <w:rsid w:val="008E7EF4"/>
    <w:rsid w:val="008F0AFA"/>
    <w:rsid w:val="008F0B80"/>
    <w:rsid w:val="008F0F77"/>
    <w:rsid w:val="008F1408"/>
    <w:rsid w:val="008F142F"/>
    <w:rsid w:val="008F1885"/>
    <w:rsid w:val="008F1A9A"/>
    <w:rsid w:val="008F1C09"/>
    <w:rsid w:val="008F2433"/>
    <w:rsid w:val="008F2FD8"/>
    <w:rsid w:val="008F379D"/>
    <w:rsid w:val="008F3852"/>
    <w:rsid w:val="008F385E"/>
    <w:rsid w:val="008F3866"/>
    <w:rsid w:val="008F4580"/>
    <w:rsid w:val="008F52B4"/>
    <w:rsid w:val="008F5491"/>
    <w:rsid w:val="008F56E4"/>
    <w:rsid w:val="008F59CC"/>
    <w:rsid w:val="008F5A0B"/>
    <w:rsid w:val="008F5CBD"/>
    <w:rsid w:val="008F7098"/>
    <w:rsid w:val="008F72B7"/>
    <w:rsid w:val="008F7705"/>
    <w:rsid w:val="008F7905"/>
    <w:rsid w:val="009001BE"/>
    <w:rsid w:val="0090024F"/>
    <w:rsid w:val="0090090E"/>
    <w:rsid w:val="00900EAA"/>
    <w:rsid w:val="00901074"/>
    <w:rsid w:val="00901F61"/>
    <w:rsid w:val="00902140"/>
    <w:rsid w:val="0090273B"/>
    <w:rsid w:val="00902AE2"/>
    <w:rsid w:val="00903072"/>
    <w:rsid w:val="00903703"/>
    <w:rsid w:val="00903794"/>
    <w:rsid w:val="0090495D"/>
    <w:rsid w:val="00904CDB"/>
    <w:rsid w:val="00905262"/>
    <w:rsid w:val="00905914"/>
    <w:rsid w:val="00905E43"/>
    <w:rsid w:val="00905EB6"/>
    <w:rsid w:val="00905FEA"/>
    <w:rsid w:val="009060EF"/>
    <w:rsid w:val="009065DB"/>
    <w:rsid w:val="00906715"/>
    <w:rsid w:val="009067F4"/>
    <w:rsid w:val="00907340"/>
    <w:rsid w:val="00907A47"/>
    <w:rsid w:val="00907AA1"/>
    <w:rsid w:val="00907CFF"/>
    <w:rsid w:val="009102F7"/>
    <w:rsid w:val="00911063"/>
    <w:rsid w:val="009117C2"/>
    <w:rsid w:val="00911EC7"/>
    <w:rsid w:val="009129D9"/>
    <w:rsid w:val="00912BDF"/>
    <w:rsid w:val="009139B1"/>
    <w:rsid w:val="009139C0"/>
    <w:rsid w:val="00913C44"/>
    <w:rsid w:val="00913D38"/>
    <w:rsid w:val="009141FA"/>
    <w:rsid w:val="00914E22"/>
    <w:rsid w:val="009159C5"/>
    <w:rsid w:val="0091744B"/>
    <w:rsid w:val="009174E7"/>
    <w:rsid w:val="0091758B"/>
    <w:rsid w:val="00917A59"/>
    <w:rsid w:val="00917F3C"/>
    <w:rsid w:val="0092042E"/>
    <w:rsid w:val="00920895"/>
    <w:rsid w:val="009210B6"/>
    <w:rsid w:val="00921767"/>
    <w:rsid w:val="0092193F"/>
    <w:rsid w:val="0092250E"/>
    <w:rsid w:val="00922A31"/>
    <w:rsid w:val="00922D4D"/>
    <w:rsid w:val="00922E6E"/>
    <w:rsid w:val="009235BE"/>
    <w:rsid w:val="00923808"/>
    <w:rsid w:val="00923979"/>
    <w:rsid w:val="0092443F"/>
    <w:rsid w:val="009249C6"/>
    <w:rsid w:val="00924CB1"/>
    <w:rsid w:val="00924EE6"/>
    <w:rsid w:val="00925754"/>
    <w:rsid w:val="009269A6"/>
    <w:rsid w:val="00926A85"/>
    <w:rsid w:val="0092723E"/>
    <w:rsid w:val="00927881"/>
    <w:rsid w:val="00930042"/>
    <w:rsid w:val="00930065"/>
    <w:rsid w:val="00930AD1"/>
    <w:rsid w:val="00931051"/>
    <w:rsid w:val="00931495"/>
    <w:rsid w:val="009316D7"/>
    <w:rsid w:val="00931A09"/>
    <w:rsid w:val="00931CB1"/>
    <w:rsid w:val="00931DC2"/>
    <w:rsid w:val="0093247E"/>
    <w:rsid w:val="00932683"/>
    <w:rsid w:val="00932E57"/>
    <w:rsid w:val="00932EF3"/>
    <w:rsid w:val="009330F5"/>
    <w:rsid w:val="00933240"/>
    <w:rsid w:val="009336D7"/>
    <w:rsid w:val="009341AD"/>
    <w:rsid w:val="009343FC"/>
    <w:rsid w:val="00935153"/>
    <w:rsid w:val="0093535A"/>
    <w:rsid w:val="009358D0"/>
    <w:rsid w:val="00935A31"/>
    <w:rsid w:val="009360F2"/>
    <w:rsid w:val="00936636"/>
    <w:rsid w:val="0093669E"/>
    <w:rsid w:val="00936A60"/>
    <w:rsid w:val="00936DD5"/>
    <w:rsid w:val="00937550"/>
    <w:rsid w:val="00937803"/>
    <w:rsid w:val="009379D6"/>
    <w:rsid w:val="00937A54"/>
    <w:rsid w:val="00937A86"/>
    <w:rsid w:val="00937B11"/>
    <w:rsid w:val="0094015B"/>
    <w:rsid w:val="00940471"/>
    <w:rsid w:val="0094070B"/>
    <w:rsid w:val="00940E48"/>
    <w:rsid w:val="00940FD4"/>
    <w:rsid w:val="0094253B"/>
    <w:rsid w:val="009429F3"/>
    <w:rsid w:val="00942B64"/>
    <w:rsid w:val="00942CD8"/>
    <w:rsid w:val="00943074"/>
    <w:rsid w:val="00943C8F"/>
    <w:rsid w:val="00943DFD"/>
    <w:rsid w:val="009440A7"/>
    <w:rsid w:val="0094418A"/>
    <w:rsid w:val="0094419B"/>
    <w:rsid w:val="0094479B"/>
    <w:rsid w:val="00944845"/>
    <w:rsid w:val="00944940"/>
    <w:rsid w:val="00944AE0"/>
    <w:rsid w:val="00944BB3"/>
    <w:rsid w:val="00945980"/>
    <w:rsid w:val="009462C5"/>
    <w:rsid w:val="00946715"/>
    <w:rsid w:val="0094750B"/>
    <w:rsid w:val="00947624"/>
    <w:rsid w:val="009479D7"/>
    <w:rsid w:val="00947A1C"/>
    <w:rsid w:val="00947D21"/>
    <w:rsid w:val="0095003B"/>
    <w:rsid w:val="0095067F"/>
    <w:rsid w:val="0095086B"/>
    <w:rsid w:val="00950921"/>
    <w:rsid w:val="00950ADB"/>
    <w:rsid w:val="00950BB3"/>
    <w:rsid w:val="00950D1C"/>
    <w:rsid w:val="00951009"/>
    <w:rsid w:val="009513D6"/>
    <w:rsid w:val="00951835"/>
    <w:rsid w:val="009520DA"/>
    <w:rsid w:val="009523C8"/>
    <w:rsid w:val="009525D8"/>
    <w:rsid w:val="00952693"/>
    <w:rsid w:val="00952A7E"/>
    <w:rsid w:val="00952BC3"/>
    <w:rsid w:val="0095333D"/>
    <w:rsid w:val="009533D6"/>
    <w:rsid w:val="009535C9"/>
    <w:rsid w:val="0095365F"/>
    <w:rsid w:val="00953992"/>
    <w:rsid w:val="00953B7C"/>
    <w:rsid w:val="00953BCD"/>
    <w:rsid w:val="009546E2"/>
    <w:rsid w:val="009548F9"/>
    <w:rsid w:val="00954AA0"/>
    <w:rsid w:val="00954B49"/>
    <w:rsid w:val="009554E0"/>
    <w:rsid w:val="00955717"/>
    <w:rsid w:val="009557CB"/>
    <w:rsid w:val="00956440"/>
    <w:rsid w:val="00956902"/>
    <w:rsid w:val="00956F4A"/>
    <w:rsid w:val="00957267"/>
    <w:rsid w:val="009576C1"/>
    <w:rsid w:val="0096130E"/>
    <w:rsid w:val="009615F1"/>
    <w:rsid w:val="0096199C"/>
    <w:rsid w:val="00961B2B"/>
    <w:rsid w:val="00961E96"/>
    <w:rsid w:val="009621D2"/>
    <w:rsid w:val="009621FF"/>
    <w:rsid w:val="0096220E"/>
    <w:rsid w:val="0096231A"/>
    <w:rsid w:val="00962F5F"/>
    <w:rsid w:val="009635EF"/>
    <w:rsid w:val="00963CBA"/>
    <w:rsid w:val="00963FBE"/>
    <w:rsid w:val="0096469B"/>
    <w:rsid w:val="00964773"/>
    <w:rsid w:val="009648FD"/>
    <w:rsid w:val="00964D5D"/>
    <w:rsid w:val="009656AD"/>
    <w:rsid w:val="0096572C"/>
    <w:rsid w:val="00965A52"/>
    <w:rsid w:val="009661B7"/>
    <w:rsid w:val="009661DF"/>
    <w:rsid w:val="00966682"/>
    <w:rsid w:val="0096687F"/>
    <w:rsid w:val="00970603"/>
    <w:rsid w:val="00970D63"/>
    <w:rsid w:val="009712B4"/>
    <w:rsid w:val="00971639"/>
    <w:rsid w:val="009717A5"/>
    <w:rsid w:val="00971D7D"/>
    <w:rsid w:val="00971E0E"/>
    <w:rsid w:val="0097210F"/>
    <w:rsid w:val="009722D7"/>
    <w:rsid w:val="00972371"/>
    <w:rsid w:val="00972479"/>
    <w:rsid w:val="00972901"/>
    <w:rsid w:val="00972D34"/>
    <w:rsid w:val="009732C0"/>
    <w:rsid w:val="009736F4"/>
    <w:rsid w:val="00973D49"/>
    <w:rsid w:val="0097401F"/>
    <w:rsid w:val="00974622"/>
    <w:rsid w:val="0097464E"/>
    <w:rsid w:val="00974715"/>
    <w:rsid w:val="00974A4B"/>
    <w:rsid w:val="00975A20"/>
    <w:rsid w:val="00975A65"/>
    <w:rsid w:val="00975C69"/>
    <w:rsid w:val="009763E6"/>
    <w:rsid w:val="0097678A"/>
    <w:rsid w:val="009769BE"/>
    <w:rsid w:val="009769C7"/>
    <w:rsid w:val="00976D41"/>
    <w:rsid w:val="00976E1A"/>
    <w:rsid w:val="00976F41"/>
    <w:rsid w:val="00977509"/>
    <w:rsid w:val="00977B05"/>
    <w:rsid w:val="00977BDD"/>
    <w:rsid w:val="00980185"/>
    <w:rsid w:val="009812E9"/>
    <w:rsid w:val="00981EC3"/>
    <w:rsid w:val="00982172"/>
    <w:rsid w:val="009826B8"/>
    <w:rsid w:val="00982B14"/>
    <w:rsid w:val="0098379B"/>
    <w:rsid w:val="00983D58"/>
    <w:rsid w:val="009842FB"/>
    <w:rsid w:val="00984613"/>
    <w:rsid w:val="009848B6"/>
    <w:rsid w:val="00984A03"/>
    <w:rsid w:val="00985342"/>
    <w:rsid w:val="00985578"/>
    <w:rsid w:val="00985D6E"/>
    <w:rsid w:val="00985DA1"/>
    <w:rsid w:val="0098606C"/>
    <w:rsid w:val="0098608A"/>
    <w:rsid w:val="009866CC"/>
    <w:rsid w:val="00986F99"/>
    <w:rsid w:val="009874DB"/>
    <w:rsid w:val="00987555"/>
    <w:rsid w:val="009877D3"/>
    <w:rsid w:val="00987A4B"/>
    <w:rsid w:val="00987D25"/>
    <w:rsid w:val="00990286"/>
    <w:rsid w:val="00990526"/>
    <w:rsid w:val="0099061A"/>
    <w:rsid w:val="009910A7"/>
    <w:rsid w:val="009911B4"/>
    <w:rsid w:val="0099249F"/>
    <w:rsid w:val="009925C2"/>
    <w:rsid w:val="009927F8"/>
    <w:rsid w:val="00993580"/>
    <w:rsid w:val="00993AC0"/>
    <w:rsid w:val="009945B1"/>
    <w:rsid w:val="00994786"/>
    <w:rsid w:val="009950B3"/>
    <w:rsid w:val="009951DD"/>
    <w:rsid w:val="009958A4"/>
    <w:rsid w:val="0099602E"/>
    <w:rsid w:val="009961B3"/>
    <w:rsid w:val="0099636F"/>
    <w:rsid w:val="0099650D"/>
    <w:rsid w:val="009965EE"/>
    <w:rsid w:val="0099660C"/>
    <w:rsid w:val="0099682E"/>
    <w:rsid w:val="00996EF4"/>
    <w:rsid w:val="00997C2B"/>
    <w:rsid w:val="009A04B7"/>
    <w:rsid w:val="009A055C"/>
    <w:rsid w:val="009A0790"/>
    <w:rsid w:val="009A0BCE"/>
    <w:rsid w:val="009A0F59"/>
    <w:rsid w:val="009A149E"/>
    <w:rsid w:val="009A1540"/>
    <w:rsid w:val="009A1585"/>
    <w:rsid w:val="009A18E3"/>
    <w:rsid w:val="009A1B47"/>
    <w:rsid w:val="009A20FD"/>
    <w:rsid w:val="009A211E"/>
    <w:rsid w:val="009A2A1A"/>
    <w:rsid w:val="009A2E72"/>
    <w:rsid w:val="009A3158"/>
    <w:rsid w:val="009A36B8"/>
    <w:rsid w:val="009A38F2"/>
    <w:rsid w:val="009A3960"/>
    <w:rsid w:val="009A3B4C"/>
    <w:rsid w:val="009A3C63"/>
    <w:rsid w:val="009A46F0"/>
    <w:rsid w:val="009A4854"/>
    <w:rsid w:val="009A48F8"/>
    <w:rsid w:val="009A4C29"/>
    <w:rsid w:val="009A5ABC"/>
    <w:rsid w:val="009A669D"/>
    <w:rsid w:val="009A6872"/>
    <w:rsid w:val="009A6A28"/>
    <w:rsid w:val="009A7143"/>
    <w:rsid w:val="009A7744"/>
    <w:rsid w:val="009B0582"/>
    <w:rsid w:val="009B0A24"/>
    <w:rsid w:val="009B0FC6"/>
    <w:rsid w:val="009B143C"/>
    <w:rsid w:val="009B167F"/>
    <w:rsid w:val="009B2ABF"/>
    <w:rsid w:val="009B3138"/>
    <w:rsid w:val="009B326B"/>
    <w:rsid w:val="009B3BF2"/>
    <w:rsid w:val="009B498C"/>
    <w:rsid w:val="009B4B9D"/>
    <w:rsid w:val="009B5059"/>
    <w:rsid w:val="009B588C"/>
    <w:rsid w:val="009B5A26"/>
    <w:rsid w:val="009B5C08"/>
    <w:rsid w:val="009B5FF2"/>
    <w:rsid w:val="009B6102"/>
    <w:rsid w:val="009B63D0"/>
    <w:rsid w:val="009B64F7"/>
    <w:rsid w:val="009B6693"/>
    <w:rsid w:val="009B702E"/>
    <w:rsid w:val="009B73C4"/>
    <w:rsid w:val="009B76C9"/>
    <w:rsid w:val="009B7D74"/>
    <w:rsid w:val="009C0203"/>
    <w:rsid w:val="009C0333"/>
    <w:rsid w:val="009C06F6"/>
    <w:rsid w:val="009C075C"/>
    <w:rsid w:val="009C0CB9"/>
    <w:rsid w:val="009C0DF5"/>
    <w:rsid w:val="009C0E72"/>
    <w:rsid w:val="009C14FA"/>
    <w:rsid w:val="009C1D7C"/>
    <w:rsid w:val="009C2168"/>
    <w:rsid w:val="009C22E5"/>
    <w:rsid w:val="009C2517"/>
    <w:rsid w:val="009C2518"/>
    <w:rsid w:val="009C25E9"/>
    <w:rsid w:val="009C29B2"/>
    <w:rsid w:val="009C2B02"/>
    <w:rsid w:val="009C3D2A"/>
    <w:rsid w:val="009C3E03"/>
    <w:rsid w:val="009C42AE"/>
    <w:rsid w:val="009C4339"/>
    <w:rsid w:val="009C44F9"/>
    <w:rsid w:val="009C4C00"/>
    <w:rsid w:val="009C4D28"/>
    <w:rsid w:val="009C54A0"/>
    <w:rsid w:val="009C5A95"/>
    <w:rsid w:val="009C5E84"/>
    <w:rsid w:val="009C630F"/>
    <w:rsid w:val="009C63F1"/>
    <w:rsid w:val="009C640D"/>
    <w:rsid w:val="009C655E"/>
    <w:rsid w:val="009C72DC"/>
    <w:rsid w:val="009C7635"/>
    <w:rsid w:val="009C79F1"/>
    <w:rsid w:val="009C7C0E"/>
    <w:rsid w:val="009C7CA3"/>
    <w:rsid w:val="009D024C"/>
    <w:rsid w:val="009D037E"/>
    <w:rsid w:val="009D0ABB"/>
    <w:rsid w:val="009D1116"/>
    <w:rsid w:val="009D218D"/>
    <w:rsid w:val="009D227B"/>
    <w:rsid w:val="009D26B2"/>
    <w:rsid w:val="009D29D0"/>
    <w:rsid w:val="009D2DA3"/>
    <w:rsid w:val="009D39F2"/>
    <w:rsid w:val="009D3D8E"/>
    <w:rsid w:val="009D3F95"/>
    <w:rsid w:val="009D3F9E"/>
    <w:rsid w:val="009D4188"/>
    <w:rsid w:val="009D423C"/>
    <w:rsid w:val="009D434D"/>
    <w:rsid w:val="009D4417"/>
    <w:rsid w:val="009D456A"/>
    <w:rsid w:val="009D46CD"/>
    <w:rsid w:val="009D49B4"/>
    <w:rsid w:val="009D4A2F"/>
    <w:rsid w:val="009D4B67"/>
    <w:rsid w:val="009D4FA9"/>
    <w:rsid w:val="009D53D3"/>
    <w:rsid w:val="009D567F"/>
    <w:rsid w:val="009D60C9"/>
    <w:rsid w:val="009D645B"/>
    <w:rsid w:val="009D6B20"/>
    <w:rsid w:val="009D6C83"/>
    <w:rsid w:val="009D6E74"/>
    <w:rsid w:val="009D6F78"/>
    <w:rsid w:val="009D705F"/>
    <w:rsid w:val="009D70B8"/>
    <w:rsid w:val="009D7512"/>
    <w:rsid w:val="009E09FF"/>
    <w:rsid w:val="009E0B40"/>
    <w:rsid w:val="009E0C56"/>
    <w:rsid w:val="009E0DE6"/>
    <w:rsid w:val="009E1115"/>
    <w:rsid w:val="009E1147"/>
    <w:rsid w:val="009E121A"/>
    <w:rsid w:val="009E1F0B"/>
    <w:rsid w:val="009E1FF4"/>
    <w:rsid w:val="009E2B0C"/>
    <w:rsid w:val="009E2F23"/>
    <w:rsid w:val="009E3361"/>
    <w:rsid w:val="009E3882"/>
    <w:rsid w:val="009E39B8"/>
    <w:rsid w:val="009E3E7B"/>
    <w:rsid w:val="009E4173"/>
    <w:rsid w:val="009E4FA4"/>
    <w:rsid w:val="009E6561"/>
    <w:rsid w:val="009E666D"/>
    <w:rsid w:val="009E6A13"/>
    <w:rsid w:val="009E6BDB"/>
    <w:rsid w:val="009E6F8C"/>
    <w:rsid w:val="009E7231"/>
    <w:rsid w:val="009E7490"/>
    <w:rsid w:val="009E7666"/>
    <w:rsid w:val="009E7E03"/>
    <w:rsid w:val="009F0796"/>
    <w:rsid w:val="009F0BCF"/>
    <w:rsid w:val="009F0E13"/>
    <w:rsid w:val="009F1057"/>
    <w:rsid w:val="009F1079"/>
    <w:rsid w:val="009F12FB"/>
    <w:rsid w:val="009F1527"/>
    <w:rsid w:val="009F15C0"/>
    <w:rsid w:val="009F1991"/>
    <w:rsid w:val="009F25DA"/>
    <w:rsid w:val="009F30FF"/>
    <w:rsid w:val="009F3898"/>
    <w:rsid w:val="009F3F26"/>
    <w:rsid w:val="009F3FE1"/>
    <w:rsid w:val="009F40D6"/>
    <w:rsid w:val="009F460C"/>
    <w:rsid w:val="009F48E5"/>
    <w:rsid w:val="009F510F"/>
    <w:rsid w:val="009F54F6"/>
    <w:rsid w:val="009F5E4E"/>
    <w:rsid w:val="009F61DE"/>
    <w:rsid w:val="009F62EB"/>
    <w:rsid w:val="009F6D0C"/>
    <w:rsid w:val="009F7002"/>
    <w:rsid w:val="009F719C"/>
    <w:rsid w:val="009F733A"/>
    <w:rsid w:val="009F739F"/>
    <w:rsid w:val="009F7428"/>
    <w:rsid w:val="009F7BE5"/>
    <w:rsid w:val="009F7FE7"/>
    <w:rsid w:val="00A0036D"/>
    <w:rsid w:val="00A0073D"/>
    <w:rsid w:val="00A00A90"/>
    <w:rsid w:val="00A00D85"/>
    <w:rsid w:val="00A0103F"/>
    <w:rsid w:val="00A011ED"/>
    <w:rsid w:val="00A01954"/>
    <w:rsid w:val="00A01AB1"/>
    <w:rsid w:val="00A01ED7"/>
    <w:rsid w:val="00A01F7F"/>
    <w:rsid w:val="00A02008"/>
    <w:rsid w:val="00A029A7"/>
    <w:rsid w:val="00A02A42"/>
    <w:rsid w:val="00A02D4D"/>
    <w:rsid w:val="00A03EF3"/>
    <w:rsid w:val="00A0425B"/>
    <w:rsid w:val="00A046BC"/>
    <w:rsid w:val="00A04860"/>
    <w:rsid w:val="00A04E3D"/>
    <w:rsid w:val="00A05328"/>
    <w:rsid w:val="00A0613A"/>
    <w:rsid w:val="00A06281"/>
    <w:rsid w:val="00A06444"/>
    <w:rsid w:val="00A06FAA"/>
    <w:rsid w:val="00A07726"/>
    <w:rsid w:val="00A07727"/>
    <w:rsid w:val="00A07CAE"/>
    <w:rsid w:val="00A07FCF"/>
    <w:rsid w:val="00A1008B"/>
    <w:rsid w:val="00A103B6"/>
    <w:rsid w:val="00A103BC"/>
    <w:rsid w:val="00A1086A"/>
    <w:rsid w:val="00A108A6"/>
    <w:rsid w:val="00A11500"/>
    <w:rsid w:val="00A115D9"/>
    <w:rsid w:val="00A119A8"/>
    <w:rsid w:val="00A12247"/>
    <w:rsid w:val="00A13270"/>
    <w:rsid w:val="00A132BA"/>
    <w:rsid w:val="00A13CAE"/>
    <w:rsid w:val="00A141A9"/>
    <w:rsid w:val="00A144DD"/>
    <w:rsid w:val="00A144F0"/>
    <w:rsid w:val="00A14698"/>
    <w:rsid w:val="00A15120"/>
    <w:rsid w:val="00A15EE9"/>
    <w:rsid w:val="00A16373"/>
    <w:rsid w:val="00A163C6"/>
    <w:rsid w:val="00A16915"/>
    <w:rsid w:val="00A1710D"/>
    <w:rsid w:val="00A1793C"/>
    <w:rsid w:val="00A17BB2"/>
    <w:rsid w:val="00A17D94"/>
    <w:rsid w:val="00A17EA2"/>
    <w:rsid w:val="00A20634"/>
    <w:rsid w:val="00A20D36"/>
    <w:rsid w:val="00A21228"/>
    <w:rsid w:val="00A212BD"/>
    <w:rsid w:val="00A21401"/>
    <w:rsid w:val="00A2217E"/>
    <w:rsid w:val="00A221CA"/>
    <w:rsid w:val="00A22D6B"/>
    <w:rsid w:val="00A2335E"/>
    <w:rsid w:val="00A2353F"/>
    <w:rsid w:val="00A23900"/>
    <w:rsid w:val="00A23AC9"/>
    <w:rsid w:val="00A23DDF"/>
    <w:rsid w:val="00A241F2"/>
    <w:rsid w:val="00A245C7"/>
    <w:rsid w:val="00A246B7"/>
    <w:rsid w:val="00A248F0"/>
    <w:rsid w:val="00A2490A"/>
    <w:rsid w:val="00A249B5"/>
    <w:rsid w:val="00A24AD7"/>
    <w:rsid w:val="00A25015"/>
    <w:rsid w:val="00A257EF"/>
    <w:rsid w:val="00A2625F"/>
    <w:rsid w:val="00A26B93"/>
    <w:rsid w:val="00A26D73"/>
    <w:rsid w:val="00A2768F"/>
    <w:rsid w:val="00A3007F"/>
    <w:rsid w:val="00A3131A"/>
    <w:rsid w:val="00A31621"/>
    <w:rsid w:val="00A31DE7"/>
    <w:rsid w:val="00A322AE"/>
    <w:rsid w:val="00A32A85"/>
    <w:rsid w:val="00A32DDE"/>
    <w:rsid w:val="00A33139"/>
    <w:rsid w:val="00A3316C"/>
    <w:rsid w:val="00A3343D"/>
    <w:rsid w:val="00A33471"/>
    <w:rsid w:val="00A33546"/>
    <w:rsid w:val="00A33548"/>
    <w:rsid w:val="00A3374A"/>
    <w:rsid w:val="00A33CC4"/>
    <w:rsid w:val="00A33D5B"/>
    <w:rsid w:val="00A33E36"/>
    <w:rsid w:val="00A34355"/>
    <w:rsid w:val="00A345EE"/>
    <w:rsid w:val="00A349EE"/>
    <w:rsid w:val="00A34B92"/>
    <w:rsid w:val="00A34ED6"/>
    <w:rsid w:val="00A35729"/>
    <w:rsid w:val="00A3572A"/>
    <w:rsid w:val="00A358F0"/>
    <w:rsid w:val="00A35B9E"/>
    <w:rsid w:val="00A35FD2"/>
    <w:rsid w:val="00A36465"/>
    <w:rsid w:val="00A3668F"/>
    <w:rsid w:val="00A37165"/>
    <w:rsid w:val="00A37CD8"/>
    <w:rsid w:val="00A37DEE"/>
    <w:rsid w:val="00A37F2B"/>
    <w:rsid w:val="00A40159"/>
    <w:rsid w:val="00A403FF"/>
    <w:rsid w:val="00A40B10"/>
    <w:rsid w:val="00A413E5"/>
    <w:rsid w:val="00A414DC"/>
    <w:rsid w:val="00A41720"/>
    <w:rsid w:val="00A41939"/>
    <w:rsid w:val="00A41AC9"/>
    <w:rsid w:val="00A4202A"/>
    <w:rsid w:val="00A42080"/>
    <w:rsid w:val="00A420C6"/>
    <w:rsid w:val="00A42241"/>
    <w:rsid w:val="00A4238B"/>
    <w:rsid w:val="00A42421"/>
    <w:rsid w:val="00A42B74"/>
    <w:rsid w:val="00A435E7"/>
    <w:rsid w:val="00A43B73"/>
    <w:rsid w:val="00A43F1E"/>
    <w:rsid w:val="00A4453F"/>
    <w:rsid w:val="00A4494E"/>
    <w:rsid w:val="00A456CC"/>
    <w:rsid w:val="00A45BC9"/>
    <w:rsid w:val="00A45FC8"/>
    <w:rsid w:val="00A464B0"/>
    <w:rsid w:val="00A466D4"/>
    <w:rsid w:val="00A46A02"/>
    <w:rsid w:val="00A46D8F"/>
    <w:rsid w:val="00A472EE"/>
    <w:rsid w:val="00A47589"/>
    <w:rsid w:val="00A479FE"/>
    <w:rsid w:val="00A47DFC"/>
    <w:rsid w:val="00A505DB"/>
    <w:rsid w:val="00A509C1"/>
    <w:rsid w:val="00A50B25"/>
    <w:rsid w:val="00A51FAC"/>
    <w:rsid w:val="00A52365"/>
    <w:rsid w:val="00A52BF4"/>
    <w:rsid w:val="00A52DBD"/>
    <w:rsid w:val="00A52E2E"/>
    <w:rsid w:val="00A535C7"/>
    <w:rsid w:val="00A539AA"/>
    <w:rsid w:val="00A53F08"/>
    <w:rsid w:val="00A5413A"/>
    <w:rsid w:val="00A545A8"/>
    <w:rsid w:val="00A5468C"/>
    <w:rsid w:val="00A54747"/>
    <w:rsid w:val="00A54826"/>
    <w:rsid w:val="00A550C1"/>
    <w:rsid w:val="00A558A3"/>
    <w:rsid w:val="00A558CF"/>
    <w:rsid w:val="00A55CA2"/>
    <w:rsid w:val="00A56423"/>
    <w:rsid w:val="00A56DD6"/>
    <w:rsid w:val="00A570D7"/>
    <w:rsid w:val="00A5758F"/>
    <w:rsid w:val="00A579B5"/>
    <w:rsid w:val="00A61227"/>
    <w:rsid w:val="00A616A4"/>
    <w:rsid w:val="00A61A32"/>
    <w:rsid w:val="00A61F98"/>
    <w:rsid w:val="00A62956"/>
    <w:rsid w:val="00A629E9"/>
    <w:rsid w:val="00A62AAA"/>
    <w:rsid w:val="00A62DEB"/>
    <w:rsid w:val="00A63A7B"/>
    <w:rsid w:val="00A63B66"/>
    <w:rsid w:val="00A63BBE"/>
    <w:rsid w:val="00A63C0F"/>
    <w:rsid w:val="00A64A1D"/>
    <w:rsid w:val="00A65086"/>
    <w:rsid w:val="00A6514F"/>
    <w:rsid w:val="00A6585D"/>
    <w:rsid w:val="00A660D5"/>
    <w:rsid w:val="00A66241"/>
    <w:rsid w:val="00A663D2"/>
    <w:rsid w:val="00A6707F"/>
    <w:rsid w:val="00A670D3"/>
    <w:rsid w:val="00A67CA2"/>
    <w:rsid w:val="00A67F42"/>
    <w:rsid w:val="00A67FC0"/>
    <w:rsid w:val="00A7025A"/>
    <w:rsid w:val="00A70B23"/>
    <w:rsid w:val="00A70C4C"/>
    <w:rsid w:val="00A70F76"/>
    <w:rsid w:val="00A710AC"/>
    <w:rsid w:val="00A7228F"/>
    <w:rsid w:val="00A72298"/>
    <w:rsid w:val="00A72597"/>
    <w:rsid w:val="00A728D7"/>
    <w:rsid w:val="00A73378"/>
    <w:rsid w:val="00A73809"/>
    <w:rsid w:val="00A73A76"/>
    <w:rsid w:val="00A73D3C"/>
    <w:rsid w:val="00A7495B"/>
    <w:rsid w:val="00A749B3"/>
    <w:rsid w:val="00A74B9F"/>
    <w:rsid w:val="00A74C52"/>
    <w:rsid w:val="00A75155"/>
    <w:rsid w:val="00A752E8"/>
    <w:rsid w:val="00A75EEA"/>
    <w:rsid w:val="00A75FCE"/>
    <w:rsid w:val="00A763AC"/>
    <w:rsid w:val="00A76A47"/>
    <w:rsid w:val="00A76AE0"/>
    <w:rsid w:val="00A76C36"/>
    <w:rsid w:val="00A76C6C"/>
    <w:rsid w:val="00A770AD"/>
    <w:rsid w:val="00A77D50"/>
    <w:rsid w:val="00A800C3"/>
    <w:rsid w:val="00A8022D"/>
    <w:rsid w:val="00A807B1"/>
    <w:rsid w:val="00A808A8"/>
    <w:rsid w:val="00A80CDC"/>
    <w:rsid w:val="00A80F6D"/>
    <w:rsid w:val="00A815A8"/>
    <w:rsid w:val="00A815C8"/>
    <w:rsid w:val="00A81825"/>
    <w:rsid w:val="00A818DA"/>
    <w:rsid w:val="00A8255B"/>
    <w:rsid w:val="00A827B3"/>
    <w:rsid w:val="00A82BDE"/>
    <w:rsid w:val="00A82DEA"/>
    <w:rsid w:val="00A82F28"/>
    <w:rsid w:val="00A83090"/>
    <w:rsid w:val="00A8366E"/>
    <w:rsid w:val="00A83CAD"/>
    <w:rsid w:val="00A83D19"/>
    <w:rsid w:val="00A83FFC"/>
    <w:rsid w:val="00A843A1"/>
    <w:rsid w:val="00A8485E"/>
    <w:rsid w:val="00A84BEC"/>
    <w:rsid w:val="00A84E5A"/>
    <w:rsid w:val="00A84F90"/>
    <w:rsid w:val="00A85637"/>
    <w:rsid w:val="00A85663"/>
    <w:rsid w:val="00A8585D"/>
    <w:rsid w:val="00A86054"/>
    <w:rsid w:val="00A86088"/>
    <w:rsid w:val="00A860DA"/>
    <w:rsid w:val="00A86658"/>
    <w:rsid w:val="00A86A7C"/>
    <w:rsid w:val="00A86CF1"/>
    <w:rsid w:val="00A87951"/>
    <w:rsid w:val="00A87B53"/>
    <w:rsid w:val="00A87BCD"/>
    <w:rsid w:val="00A90301"/>
    <w:rsid w:val="00A9039E"/>
    <w:rsid w:val="00A90E8B"/>
    <w:rsid w:val="00A90EF8"/>
    <w:rsid w:val="00A91560"/>
    <w:rsid w:val="00A91566"/>
    <w:rsid w:val="00A91E76"/>
    <w:rsid w:val="00A92302"/>
    <w:rsid w:val="00A92718"/>
    <w:rsid w:val="00A9318A"/>
    <w:rsid w:val="00A93698"/>
    <w:rsid w:val="00A93B05"/>
    <w:rsid w:val="00A93BBB"/>
    <w:rsid w:val="00A93E7F"/>
    <w:rsid w:val="00A93EA6"/>
    <w:rsid w:val="00A93F6B"/>
    <w:rsid w:val="00A9409A"/>
    <w:rsid w:val="00A9444E"/>
    <w:rsid w:val="00A94815"/>
    <w:rsid w:val="00A9485D"/>
    <w:rsid w:val="00A94B55"/>
    <w:rsid w:val="00A9501C"/>
    <w:rsid w:val="00A95442"/>
    <w:rsid w:val="00A95474"/>
    <w:rsid w:val="00A955CF"/>
    <w:rsid w:val="00A9571F"/>
    <w:rsid w:val="00A95747"/>
    <w:rsid w:val="00A9599A"/>
    <w:rsid w:val="00A95A4C"/>
    <w:rsid w:val="00A95BA5"/>
    <w:rsid w:val="00A95CA6"/>
    <w:rsid w:val="00A95CAA"/>
    <w:rsid w:val="00A95ECF"/>
    <w:rsid w:val="00A95F39"/>
    <w:rsid w:val="00A9643D"/>
    <w:rsid w:val="00A96DC4"/>
    <w:rsid w:val="00A973A2"/>
    <w:rsid w:val="00A979BE"/>
    <w:rsid w:val="00A97B9C"/>
    <w:rsid w:val="00A97F2F"/>
    <w:rsid w:val="00AA0410"/>
    <w:rsid w:val="00AA0594"/>
    <w:rsid w:val="00AA084E"/>
    <w:rsid w:val="00AA09B0"/>
    <w:rsid w:val="00AA0E06"/>
    <w:rsid w:val="00AA0F32"/>
    <w:rsid w:val="00AA14A2"/>
    <w:rsid w:val="00AA190D"/>
    <w:rsid w:val="00AA19E4"/>
    <w:rsid w:val="00AA223E"/>
    <w:rsid w:val="00AA2492"/>
    <w:rsid w:val="00AA29DC"/>
    <w:rsid w:val="00AA2DAB"/>
    <w:rsid w:val="00AA2F1A"/>
    <w:rsid w:val="00AA3152"/>
    <w:rsid w:val="00AA3246"/>
    <w:rsid w:val="00AA39CD"/>
    <w:rsid w:val="00AA39DA"/>
    <w:rsid w:val="00AA434C"/>
    <w:rsid w:val="00AA43FB"/>
    <w:rsid w:val="00AA462E"/>
    <w:rsid w:val="00AA4B71"/>
    <w:rsid w:val="00AA575A"/>
    <w:rsid w:val="00AA5763"/>
    <w:rsid w:val="00AA5956"/>
    <w:rsid w:val="00AA5EB7"/>
    <w:rsid w:val="00AA5EB8"/>
    <w:rsid w:val="00AA5F17"/>
    <w:rsid w:val="00AA65FF"/>
    <w:rsid w:val="00AA6DF7"/>
    <w:rsid w:val="00AA70B1"/>
    <w:rsid w:val="00AA7523"/>
    <w:rsid w:val="00AA7EED"/>
    <w:rsid w:val="00AB00AB"/>
    <w:rsid w:val="00AB00DD"/>
    <w:rsid w:val="00AB05D1"/>
    <w:rsid w:val="00AB073D"/>
    <w:rsid w:val="00AB0D67"/>
    <w:rsid w:val="00AB0F94"/>
    <w:rsid w:val="00AB1924"/>
    <w:rsid w:val="00AB1F8F"/>
    <w:rsid w:val="00AB2223"/>
    <w:rsid w:val="00AB2234"/>
    <w:rsid w:val="00AB238D"/>
    <w:rsid w:val="00AB2872"/>
    <w:rsid w:val="00AB28A9"/>
    <w:rsid w:val="00AB2B8F"/>
    <w:rsid w:val="00AB2FCA"/>
    <w:rsid w:val="00AB3BEF"/>
    <w:rsid w:val="00AB3F2A"/>
    <w:rsid w:val="00AB3F3E"/>
    <w:rsid w:val="00AB4261"/>
    <w:rsid w:val="00AB4296"/>
    <w:rsid w:val="00AB4509"/>
    <w:rsid w:val="00AB4CAF"/>
    <w:rsid w:val="00AB4DF7"/>
    <w:rsid w:val="00AB4FB4"/>
    <w:rsid w:val="00AB5055"/>
    <w:rsid w:val="00AB588D"/>
    <w:rsid w:val="00AB5DDB"/>
    <w:rsid w:val="00AB5F6F"/>
    <w:rsid w:val="00AB601A"/>
    <w:rsid w:val="00AB6339"/>
    <w:rsid w:val="00AB69CE"/>
    <w:rsid w:val="00AB6A05"/>
    <w:rsid w:val="00AB6ADB"/>
    <w:rsid w:val="00AB7347"/>
    <w:rsid w:val="00AC0232"/>
    <w:rsid w:val="00AC02BD"/>
    <w:rsid w:val="00AC02C6"/>
    <w:rsid w:val="00AC0881"/>
    <w:rsid w:val="00AC0E08"/>
    <w:rsid w:val="00AC1077"/>
    <w:rsid w:val="00AC115D"/>
    <w:rsid w:val="00AC1593"/>
    <w:rsid w:val="00AC1616"/>
    <w:rsid w:val="00AC221E"/>
    <w:rsid w:val="00AC247E"/>
    <w:rsid w:val="00AC2747"/>
    <w:rsid w:val="00AC2E93"/>
    <w:rsid w:val="00AC42CD"/>
    <w:rsid w:val="00AC4EA0"/>
    <w:rsid w:val="00AC50AD"/>
    <w:rsid w:val="00AC5582"/>
    <w:rsid w:val="00AC5A30"/>
    <w:rsid w:val="00AC5C21"/>
    <w:rsid w:val="00AC6218"/>
    <w:rsid w:val="00AC629F"/>
    <w:rsid w:val="00AC6728"/>
    <w:rsid w:val="00AC6F11"/>
    <w:rsid w:val="00AC7128"/>
    <w:rsid w:val="00AC799A"/>
    <w:rsid w:val="00AC79A9"/>
    <w:rsid w:val="00AD0438"/>
    <w:rsid w:val="00AD1231"/>
    <w:rsid w:val="00AD1882"/>
    <w:rsid w:val="00AD1EBC"/>
    <w:rsid w:val="00AD1F65"/>
    <w:rsid w:val="00AD2D19"/>
    <w:rsid w:val="00AD2DA3"/>
    <w:rsid w:val="00AD2F7C"/>
    <w:rsid w:val="00AD3896"/>
    <w:rsid w:val="00AD397C"/>
    <w:rsid w:val="00AD46A2"/>
    <w:rsid w:val="00AD4993"/>
    <w:rsid w:val="00AD518C"/>
    <w:rsid w:val="00AD5A58"/>
    <w:rsid w:val="00AD5CFD"/>
    <w:rsid w:val="00AD6394"/>
    <w:rsid w:val="00AD6917"/>
    <w:rsid w:val="00AD6F3F"/>
    <w:rsid w:val="00AD6F79"/>
    <w:rsid w:val="00AD7012"/>
    <w:rsid w:val="00AD7104"/>
    <w:rsid w:val="00AD73C1"/>
    <w:rsid w:val="00AD76C2"/>
    <w:rsid w:val="00AD76E9"/>
    <w:rsid w:val="00AD786A"/>
    <w:rsid w:val="00AD7A29"/>
    <w:rsid w:val="00AD7A43"/>
    <w:rsid w:val="00AE0255"/>
    <w:rsid w:val="00AE0364"/>
    <w:rsid w:val="00AE03C5"/>
    <w:rsid w:val="00AE03C8"/>
    <w:rsid w:val="00AE0688"/>
    <w:rsid w:val="00AE06FC"/>
    <w:rsid w:val="00AE0C41"/>
    <w:rsid w:val="00AE11F7"/>
    <w:rsid w:val="00AE1235"/>
    <w:rsid w:val="00AE128A"/>
    <w:rsid w:val="00AE1438"/>
    <w:rsid w:val="00AE1447"/>
    <w:rsid w:val="00AE14FC"/>
    <w:rsid w:val="00AE16B9"/>
    <w:rsid w:val="00AE16EF"/>
    <w:rsid w:val="00AE1708"/>
    <w:rsid w:val="00AE1952"/>
    <w:rsid w:val="00AE1AF2"/>
    <w:rsid w:val="00AE2213"/>
    <w:rsid w:val="00AE2627"/>
    <w:rsid w:val="00AE27F6"/>
    <w:rsid w:val="00AE38B2"/>
    <w:rsid w:val="00AE3A5B"/>
    <w:rsid w:val="00AE3D1F"/>
    <w:rsid w:val="00AE4922"/>
    <w:rsid w:val="00AE50AF"/>
    <w:rsid w:val="00AE53D9"/>
    <w:rsid w:val="00AE56FD"/>
    <w:rsid w:val="00AE5FDB"/>
    <w:rsid w:val="00AE631A"/>
    <w:rsid w:val="00AE6C13"/>
    <w:rsid w:val="00AE6E5D"/>
    <w:rsid w:val="00AE75B2"/>
    <w:rsid w:val="00AE763E"/>
    <w:rsid w:val="00AE7900"/>
    <w:rsid w:val="00AE795C"/>
    <w:rsid w:val="00AE7AE2"/>
    <w:rsid w:val="00AF0253"/>
    <w:rsid w:val="00AF06DC"/>
    <w:rsid w:val="00AF1CD5"/>
    <w:rsid w:val="00AF1D13"/>
    <w:rsid w:val="00AF208B"/>
    <w:rsid w:val="00AF2151"/>
    <w:rsid w:val="00AF2796"/>
    <w:rsid w:val="00AF27EE"/>
    <w:rsid w:val="00AF295B"/>
    <w:rsid w:val="00AF2CA6"/>
    <w:rsid w:val="00AF30BE"/>
    <w:rsid w:val="00AF32DE"/>
    <w:rsid w:val="00AF3606"/>
    <w:rsid w:val="00AF377A"/>
    <w:rsid w:val="00AF377D"/>
    <w:rsid w:val="00AF3FA7"/>
    <w:rsid w:val="00AF4992"/>
    <w:rsid w:val="00AF4D51"/>
    <w:rsid w:val="00AF52E2"/>
    <w:rsid w:val="00AF5701"/>
    <w:rsid w:val="00AF599C"/>
    <w:rsid w:val="00AF5F56"/>
    <w:rsid w:val="00AF6222"/>
    <w:rsid w:val="00AF6418"/>
    <w:rsid w:val="00AF67BE"/>
    <w:rsid w:val="00AF6BEF"/>
    <w:rsid w:val="00AF6E38"/>
    <w:rsid w:val="00AF772C"/>
    <w:rsid w:val="00AF7EAF"/>
    <w:rsid w:val="00B0000F"/>
    <w:rsid w:val="00B003B7"/>
    <w:rsid w:val="00B006BE"/>
    <w:rsid w:val="00B008B6"/>
    <w:rsid w:val="00B00E38"/>
    <w:rsid w:val="00B00E97"/>
    <w:rsid w:val="00B00FA3"/>
    <w:rsid w:val="00B02227"/>
    <w:rsid w:val="00B025F8"/>
    <w:rsid w:val="00B0285C"/>
    <w:rsid w:val="00B02DC1"/>
    <w:rsid w:val="00B02E33"/>
    <w:rsid w:val="00B03683"/>
    <w:rsid w:val="00B039FD"/>
    <w:rsid w:val="00B03A1B"/>
    <w:rsid w:val="00B048E1"/>
    <w:rsid w:val="00B04DE4"/>
    <w:rsid w:val="00B04FB0"/>
    <w:rsid w:val="00B051EE"/>
    <w:rsid w:val="00B0521D"/>
    <w:rsid w:val="00B054F5"/>
    <w:rsid w:val="00B05C41"/>
    <w:rsid w:val="00B06121"/>
    <w:rsid w:val="00B06B83"/>
    <w:rsid w:val="00B06ED2"/>
    <w:rsid w:val="00B07269"/>
    <w:rsid w:val="00B07430"/>
    <w:rsid w:val="00B07567"/>
    <w:rsid w:val="00B076D9"/>
    <w:rsid w:val="00B07714"/>
    <w:rsid w:val="00B0771A"/>
    <w:rsid w:val="00B07E8B"/>
    <w:rsid w:val="00B103F6"/>
    <w:rsid w:val="00B10C31"/>
    <w:rsid w:val="00B10D83"/>
    <w:rsid w:val="00B1120A"/>
    <w:rsid w:val="00B11371"/>
    <w:rsid w:val="00B116A5"/>
    <w:rsid w:val="00B11B5C"/>
    <w:rsid w:val="00B126F9"/>
    <w:rsid w:val="00B127BC"/>
    <w:rsid w:val="00B12D41"/>
    <w:rsid w:val="00B130D4"/>
    <w:rsid w:val="00B13D8D"/>
    <w:rsid w:val="00B14BB1"/>
    <w:rsid w:val="00B15044"/>
    <w:rsid w:val="00B154B3"/>
    <w:rsid w:val="00B158EE"/>
    <w:rsid w:val="00B15E80"/>
    <w:rsid w:val="00B15F1F"/>
    <w:rsid w:val="00B15F21"/>
    <w:rsid w:val="00B16A65"/>
    <w:rsid w:val="00B16CFC"/>
    <w:rsid w:val="00B16D0D"/>
    <w:rsid w:val="00B16F77"/>
    <w:rsid w:val="00B170DA"/>
    <w:rsid w:val="00B175D5"/>
    <w:rsid w:val="00B17C4C"/>
    <w:rsid w:val="00B2009C"/>
    <w:rsid w:val="00B2039E"/>
    <w:rsid w:val="00B20CE7"/>
    <w:rsid w:val="00B21F4D"/>
    <w:rsid w:val="00B223DC"/>
    <w:rsid w:val="00B22581"/>
    <w:rsid w:val="00B22627"/>
    <w:rsid w:val="00B228FA"/>
    <w:rsid w:val="00B22B55"/>
    <w:rsid w:val="00B22C21"/>
    <w:rsid w:val="00B23B9A"/>
    <w:rsid w:val="00B23CA7"/>
    <w:rsid w:val="00B24986"/>
    <w:rsid w:val="00B25B00"/>
    <w:rsid w:val="00B25E62"/>
    <w:rsid w:val="00B2715D"/>
    <w:rsid w:val="00B272DE"/>
    <w:rsid w:val="00B27B88"/>
    <w:rsid w:val="00B30846"/>
    <w:rsid w:val="00B30864"/>
    <w:rsid w:val="00B30D2D"/>
    <w:rsid w:val="00B31537"/>
    <w:rsid w:val="00B31C92"/>
    <w:rsid w:val="00B31D64"/>
    <w:rsid w:val="00B31D82"/>
    <w:rsid w:val="00B31D8F"/>
    <w:rsid w:val="00B31FDD"/>
    <w:rsid w:val="00B32193"/>
    <w:rsid w:val="00B321B3"/>
    <w:rsid w:val="00B32D84"/>
    <w:rsid w:val="00B32E8A"/>
    <w:rsid w:val="00B32F81"/>
    <w:rsid w:val="00B32FB7"/>
    <w:rsid w:val="00B335EB"/>
    <w:rsid w:val="00B33828"/>
    <w:rsid w:val="00B338B0"/>
    <w:rsid w:val="00B33B80"/>
    <w:rsid w:val="00B3404E"/>
    <w:rsid w:val="00B3438B"/>
    <w:rsid w:val="00B345F3"/>
    <w:rsid w:val="00B34BEC"/>
    <w:rsid w:val="00B34E29"/>
    <w:rsid w:val="00B34F8F"/>
    <w:rsid w:val="00B356A0"/>
    <w:rsid w:val="00B35833"/>
    <w:rsid w:val="00B35CE4"/>
    <w:rsid w:val="00B35FAE"/>
    <w:rsid w:val="00B36382"/>
    <w:rsid w:val="00B36388"/>
    <w:rsid w:val="00B367DE"/>
    <w:rsid w:val="00B368A8"/>
    <w:rsid w:val="00B368C9"/>
    <w:rsid w:val="00B375E5"/>
    <w:rsid w:val="00B40203"/>
    <w:rsid w:val="00B407F0"/>
    <w:rsid w:val="00B40B5B"/>
    <w:rsid w:val="00B40BF7"/>
    <w:rsid w:val="00B411A6"/>
    <w:rsid w:val="00B423B3"/>
    <w:rsid w:val="00B4253E"/>
    <w:rsid w:val="00B42679"/>
    <w:rsid w:val="00B42C3D"/>
    <w:rsid w:val="00B42DF1"/>
    <w:rsid w:val="00B42E83"/>
    <w:rsid w:val="00B42F04"/>
    <w:rsid w:val="00B43C2E"/>
    <w:rsid w:val="00B44C84"/>
    <w:rsid w:val="00B450F2"/>
    <w:rsid w:val="00B453A0"/>
    <w:rsid w:val="00B4584E"/>
    <w:rsid w:val="00B458E4"/>
    <w:rsid w:val="00B459FA"/>
    <w:rsid w:val="00B45A9C"/>
    <w:rsid w:val="00B45B15"/>
    <w:rsid w:val="00B45C83"/>
    <w:rsid w:val="00B46254"/>
    <w:rsid w:val="00B46334"/>
    <w:rsid w:val="00B46A99"/>
    <w:rsid w:val="00B46E2F"/>
    <w:rsid w:val="00B46F49"/>
    <w:rsid w:val="00B4765B"/>
    <w:rsid w:val="00B479C3"/>
    <w:rsid w:val="00B47A54"/>
    <w:rsid w:val="00B47B66"/>
    <w:rsid w:val="00B47E43"/>
    <w:rsid w:val="00B5006B"/>
    <w:rsid w:val="00B500D6"/>
    <w:rsid w:val="00B5075A"/>
    <w:rsid w:val="00B5083D"/>
    <w:rsid w:val="00B50CD5"/>
    <w:rsid w:val="00B50E95"/>
    <w:rsid w:val="00B51018"/>
    <w:rsid w:val="00B515B2"/>
    <w:rsid w:val="00B51A84"/>
    <w:rsid w:val="00B522EF"/>
    <w:rsid w:val="00B526B6"/>
    <w:rsid w:val="00B52F5C"/>
    <w:rsid w:val="00B531F3"/>
    <w:rsid w:val="00B53427"/>
    <w:rsid w:val="00B535DE"/>
    <w:rsid w:val="00B5360E"/>
    <w:rsid w:val="00B53C8F"/>
    <w:rsid w:val="00B53D02"/>
    <w:rsid w:val="00B53DE5"/>
    <w:rsid w:val="00B53E15"/>
    <w:rsid w:val="00B54132"/>
    <w:rsid w:val="00B541A3"/>
    <w:rsid w:val="00B54375"/>
    <w:rsid w:val="00B546F1"/>
    <w:rsid w:val="00B5473A"/>
    <w:rsid w:val="00B547AD"/>
    <w:rsid w:val="00B54918"/>
    <w:rsid w:val="00B54C17"/>
    <w:rsid w:val="00B5529E"/>
    <w:rsid w:val="00B552DC"/>
    <w:rsid w:val="00B556C5"/>
    <w:rsid w:val="00B55CC8"/>
    <w:rsid w:val="00B55E1B"/>
    <w:rsid w:val="00B55F71"/>
    <w:rsid w:val="00B56655"/>
    <w:rsid w:val="00B566AF"/>
    <w:rsid w:val="00B56B11"/>
    <w:rsid w:val="00B5725C"/>
    <w:rsid w:val="00B579D9"/>
    <w:rsid w:val="00B57B90"/>
    <w:rsid w:val="00B60019"/>
    <w:rsid w:val="00B605EA"/>
    <w:rsid w:val="00B60675"/>
    <w:rsid w:val="00B60E60"/>
    <w:rsid w:val="00B619AA"/>
    <w:rsid w:val="00B61A92"/>
    <w:rsid w:val="00B627FC"/>
    <w:rsid w:val="00B62C8E"/>
    <w:rsid w:val="00B62F14"/>
    <w:rsid w:val="00B62FB1"/>
    <w:rsid w:val="00B631E3"/>
    <w:rsid w:val="00B6345F"/>
    <w:rsid w:val="00B634DB"/>
    <w:rsid w:val="00B6388A"/>
    <w:rsid w:val="00B6484C"/>
    <w:rsid w:val="00B649A0"/>
    <w:rsid w:val="00B6525C"/>
    <w:rsid w:val="00B65CDE"/>
    <w:rsid w:val="00B66A3D"/>
    <w:rsid w:val="00B66B2A"/>
    <w:rsid w:val="00B67249"/>
    <w:rsid w:val="00B67306"/>
    <w:rsid w:val="00B673DE"/>
    <w:rsid w:val="00B67502"/>
    <w:rsid w:val="00B67831"/>
    <w:rsid w:val="00B67F1B"/>
    <w:rsid w:val="00B70F1B"/>
    <w:rsid w:val="00B71014"/>
    <w:rsid w:val="00B712EB"/>
    <w:rsid w:val="00B71553"/>
    <w:rsid w:val="00B71AD7"/>
    <w:rsid w:val="00B71B74"/>
    <w:rsid w:val="00B71C04"/>
    <w:rsid w:val="00B722B8"/>
    <w:rsid w:val="00B73AB3"/>
    <w:rsid w:val="00B74377"/>
    <w:rsid w:val="00B74FBC"/>
    <w:rsid w:val="00B753A9"/>
    <w:rsid w:val="00B75751"/>
    <w:rsid w:val="00B75A09"/>
    <w:rsid w:val="00B76C16"/>
    <w:rsid w:val="00B76E3E"/>
    <w:rsid w:val="00B77057"/>
    <w:rsid w:val="00B774FD"/>
    <w:rsid w:val="00B77B8F"/>
    <w:rsid w:val="00B802B0"/>
    <w:rsid w:val="00B80836"/>
    <w:rsid w:val="00B80908"/>
    <w:rsid w:val="00B80D9E"/>
    <w:rsid w:val="00B81166"/>
    <w:rsid w:val="00B81371"/>
    <w:rsid w:val="00B81BA9"/>
    <w:rsid w:val="00B81CBC"/>
    <w:rsid w:val="00B81D37"/>
    <w:rsid w:val="00B82140"/>
    <w:rsid w:val="00B827DB"/>
    <w:rsid w:val="00B82838"/>
    <w:rsid w:val="00B82BEB"/>
    <w:rsid w:val="00B82EF0"/>
    <w:rsid w:val="00B82FBE"/>
    <w:rsid w:val="00B830AE"/>
    <w:rsid w:val="00B83229"/>
    <w:rsid w:val="00B848E2"/>
    <w:rsid w:val="00B84FD5"/>
    <w:rsid w:val="00B85389"/>
    <w:rsid w:val="00B85763"/>
    <w:rsid w:val="00B859BE"/>
    <w:rsid w:val="00B85B94"/>
    <w:rsid w:val="00B86220"/>
    <w:rsid w:val="00B8700F"/>
    <w:rsid w:val="00B87D93"/>
    <w:rsid w:val="00B903C5"/>
    <w:rsid w:val="00B906B1"/>
    <w:rsid w:val="00B909F8"/>
    <w:rsid w:val="00B91499"/>
    <w:rsid w:val="00B915E8"/>
    <w:rsid w:val="00B9193D"/>
    <w:rsid w:val="00B91C10"/>
    <w:rsid w:val="00B92151"/>
    <w:rsid w:val="00B92672"/>
    <w:rsid w:val="00B92871"/>
    <w:rsid w:val="00B93208"/>
    <w:rsid w:val="00B93CCA"/>
    <w:rsid w:val="00B9424B"/>
    <w:rsid w:val="00B94EFC"/>
    <w:rsid w:val="00B95120"/>
    <w:rsid w:val="00B955C1"/>
    <w:rsid w:val="00B95711"/>
    <w:rsid w:val="00B95BBA"/>
    <w:rsid w:val="00B95CCA"/>
    <w:rsid w:val="00B962D9"/>
    <w:rsid w:val="00B965F0"/>
    <w:rsid w:val="00B96A7C"/>
    <w:rsid w:val="00B96FE8"/>
    <w:rsid w:val="00BA022B"/>
    <w:rsid w:val="00BA05D0"/>
    <w:rsid w:val="00BA0884"/>
    <w:rsid w:val="00BA0A6F"/>
    <w:rsid w:val="00BA0DF9"/>
    <w:rsid w:val="00BA16B7"/>
    <w:rsid w:val="00BA17DF"/>
    <w:rsid w:val="00BA17E0"/>
    <w:rsid w:val="00BA1B81"/>
    <w:rsid w:val="00BA2B77"/>
    <w:rsid w:val="00BA2B7E"/>
    <w:rsid w:val="00BA3A5B"/>
    <w:rsid w:val="00BA3FB8"/>
    <w:rsid w:val="00BA41AE"/>
    <w:rsid w:val="00BA4269"/>
    <w:rsid w:val="00BA4469"/>
    <w:rsid w:val="00BA459E"/>
    <w:rsid w:val="00BA461D"/>
    <w:rsid w:val="00BA481A"/>
    <w:rsid w:val="00BA54F6"/>
    <w:rsid w:val="00BA55B4"/>
    <w:rsid w:val="00BA56BE"/>
    <w:rsid w:val="00BA5D93"/>
    <w:rsid w:val="00BA5F57"/>
    <w:rsid w:val="00BA6312"/>
    <w:rsid w:val="00BA6B61"/>
    <w:rsid w:val="00BA7028"/>
    <w:rsid w:val="00BA712F"/>
    <w:rsid w:val="00BA71BF"/>
    <w:rsid w:val="00BA78E8"/>
    <w:rsid w:val="00BB0321"/>
    <w:rsid w:val="00BB0539"/>
    <w:rsid w:val="00BB0E0D"/>
    <w:rsid w:val="00BB13E6"/>
    <w:rsid w:val="00BB13FB"/>
    <w:rsid w:val="00BB29A8"/>
    <w:rsid w:val="00BB30D9"/>
    <w:rsid w:val="00BB314C"/>
    <w:rsid w:val="00BB37DC"/>
    <w:rsid w:val="00BB3A72"/>
    <w:rsid w:val="00BB3D50"/>
    <w:rsid w:val="00BB5650"/>
    <w:rsid w:val="00BB58B6"/>
    <w:rsid w:val="00BB61A8"/>
    <w:rsid w:val="00BB6286"/>
    <w:rsid w:val="00BB64CE"/>
    <w:rsid w:val="00BB656F"/>
    <w:rsid w:val="00BB751A"/>
    <w:rsid w:val="00BB7A6C"/>
    <w:rsid w:val="00BC046A"/>
    <w:rsid w:val="00BC143B"/>
    <w:rsid w:val="00BC1869"/>
    <w:rsid w:val="00BC198A"/>
    <w:rsid w:val="00BC1A16"/>
    <w:rsid w:val="00BC3C92"/>
    <w:rsid w:val="00BC3E42"/>
    <w:rsid w:val="00BC3E71"/>
    <w:rsid w:val="00BC40C3"/>
    <w:rsid w:val="00BC52DD"/>
    <w:rsid w:val="00BC56A6"/>
    <w:rsid w:val="00BC5967"/>
    <w:rsid w:val="00BC5C16"/>
    <w:rsid w:val="00BC5DA3"/>
    <w:rsid w:val="00BC6BD6"/>
    <w:rsid w:val="00BC7B69"/>
    <w:rsid w:val="00BD0107"/>
    <w:rsid w:val="00BD0689"/>
    <w:rsid w:val="00BD116C"/>
    <w:rsid w:val="00BD162A"/>
    <w:rsid w:val="00BD196D"/>
    <w:rsid w:val="00BD19E8"/>
    <w:rsid w:val="00BD1B00"/>
    <w:rsid w:val="00BD1F17"/>
    <w:rsid w:val="00BD28A2"/>
    <w:rsid w:val="00BD3080"/>
    <w:rsid w:val="00BD32C7"/>
    <w:rsid w:val="00BD3604"/>
    <w:rsid w:val="00BD36F4"/>
    <w:rsid w:val="00BD3A45"/>
    <w:rsid w:val="00BD3DDC"/>
    <w:rsid w:val="00BD3F78"/>
    <w:rsid w:val="00BD4380"/>
    <w:rsid w:val="00BD4544"/>
    <w:rsid w:val="00BD4E07"/>
    <w:rsid w:val="00BD507B"/>
    <w:rsid w:val="00BD585D"/>
    <w:rsid w:val="00BD590E"/>
    <w:rsid w:val="00BD5BF6"/>
    <w:rsid w:val="00BD61EA"/>
    <w:rsid w:val="00BD6350"/>
    <w:rsid w:val="00BD655C"/>
    <w:rsid w:val="00BD73EA"/>
    <w:rsid w:val="00BD7825"/>
    <w:rsid w:val="00BD7A92"/>
    <w:rsid w:val="00BD7D5A"/>
    <w:rsid w:val="00BE03D0"/>
    <w:rsid w:val="00BE0E7B"/>
    <w:rsid w:val="00BE1445"/>
    <w:rsid w:val="00BE1998"/>
    <w:rsid w:val="00BE1F18"/>
    <w:rsid w:val="00BE2F70"/>
    <w:rsid w:val="00BE350B"/>
    <w:rsid w:val="00BE3585"/>
    <w:rsid w:val="00BE3AC2"/>
    <w:rsid w:val="00BE3F51"/>
    <w:rsid w:val="00BE409F"/>
    <w:rsid w:val="00BE41BE"/>
    <w:rsid w:val="00BE469B"/>
    <w:rsid w:val="00BE48E6"/>
    <w:rsid w:val="00BE4DF5"/>
    <w:rsid w:val="00BE4FC0"/>
    <w:rsid w:val="00BE504C"/>
    <w:rsid w:val="00BE5A10"/>
    <w:rsid w:val="00BE5D7F"/>
    <w:rsid w:val="00BE5E9E"/>
    <w:rsid w:val="00BE6722"/>
    <w:rsid w:val="00BE74A9"/>
    <w:rsid w:val="00BE77CD"/>
    <w:rsid w:val="00BF0395"/>
    <w:rsid w:val="00BF03B0"/>
    <w:rsid w:val="00BF0517"/>
    <w:rsid w:val="00BF0584"/>
    <w:rsid w:val="00BF06B6"/>
    <w:rsid w:val="00BF0B87"/>
    <w:rsid w:val="00BF0D23"/>
    <w:rsid w:val="00BF0F7C"/>
    <w:rsid w:val="00BF1199"/>
    <w:rsid w:val="00BF120E"/>
    <w:rsid w:val="00BF1274"/>
    <w:rsid w:val="00BF17FD"/>
    <w:rsid w:val="00BF1EBD"/>
    <w:rsid w:val="00BF2950"/>
    <w:rsid w:val="00BF2A4A"/>
    <w:rsid w:val="00BF2F54"/>
    <w:rsid w:val="00BF36A6"/>
    <w:rsid w:val="00BF389D"/>
    <w:rsid w:val="00BF3C3B"/>
    <w:rsid w:val="00BF3DF6"/>
    <w:rsid w:val="00BF403E"/>
    <w:rsid w:val="00BF4106"/>
    <w:rsid w:val="00BF44EE"/>
    <w:rsid w:val="00BF5E89"/>
    <w:rsid w:val="00BF5F39"/>
    <w:rsid w:val="00BF6C76"/>
    <w:rsid w:val="00BF6C78"/>
    <w:rsid w:val="00BF6E44"/>
    <w:rsid w:val="00BF6E6A"/>
    <w:rsid w:val="00BF71F0"/>
    <w:rsid w:val="00BF7361"/>
    <w:rsid w:val="00BF763C"/>
    <w:rsid w:val="00BF779A"/>
    <w:rsid w:val="00BF7F4C"/>
    <w:rsid w:val="00C00279"/>
    <w:rsid w:val="00C002EE"/>
    <w:rsid w:val="00C00443"/>
    <w:rsid w:val="00C00EB7"/>
    <w:rsid w:val="00C012BF"/>
    <w:rsid w:val="00C01475"/>
    <w:rsid w:val="00C01852"/>
    <w:rsid w:val="00C01E13"/>
    <w:rsid w:val="00C02621"/>
    <w:rsid w:val="00C02838"/>
    <w:rsid w:val="00C02B22"/>
    <w:rsid w:val="00C02C2D"/>
    <w:rsid w:val="00C02F94"/>
    <w:rsid w:val="00C04668"/>
    <w:rsid w:val="00C05183"/>
    <w:rsid w:val="00C0525B"/>
    <w:rsid w:val="00C05A4F"/>
    <w:rsid w:val="00C05D6E"/>
    <w:rsid w:val="00C05E7A"/>
    <w:rsid w:val="00C06483"/>
    <w:rsid w:val="00C06B1D"/>
    <w:rsid w:val="00C06D27"/>
    <w:rsid w:val="00C0723D"/>
    <w:rsid w:val="00C077D2"/>
    <w:rsid w:val="00C1024C"/>
    <w:rsid w:val="00C104A0"/>
    <w:rsid w:val="00C106B9"/>
    <w:rsid w:val="00C108F8"/>
    <w:rsid w:val="00C109E5"/>
    <w:rsid w:val="00C11109"/>
    <w:rsid w:val="00C11F27"/>
    <w:rsid w:val="00C120E2"/>
    <w:rsid w:val="00C12293"/>
    <w:rsid w:val="00C127CF"/>
    <w:rsid w:val="00C12913"/>
    <w:rsid w:val="00C12EFC"/>
    <w:rsid w:val="00C135F2"/>
    <w:rsid w:val="00C13B58"/>
    <w:rsid w:val="00C14788"/>
    <w:rsid w:val="00C14D69"/>
    <w:rsid w:val="00C15143"/>
    <w:rsid w:val="00C15219"/>
    <w:rsid w:val="00C155FD"/>
    <w:rsid w:val="00C15620"/>
    <w:rsid w:val="00C15773"/>
    <w:rsid w:val="00C157B6"/>
    <w:rsid w:val="00C15825"/>
    <w:rsid w:val="00C15B91"/>
    <w:rsid w:val="00C161D9"/>
    <w:rsid w:val="00C161E5"/>
    <w:rsid w:val="00C16770"/>
    <w:rsid w:val="00C1681D"/>
    <w:rsid w:val="00C16E4D"/>
    <w:rsid w:val="00C16F8F"/>
    <w:rsid w:val="00C1797E"/>
    <w:rsid w:val="00C17B7B"/>
    <w:rsid w:val="00C2006C"/>
    <w:rsid w:val="00C20083"/>
    <w:rsid w:val="00C20973"/>
    <w:rsid w:val="00C20B38"/>
    <w:rsid w:val="00C21622"/>
    <w:rsid w:val="00C21AB9"/>
    <w:rsid w:val="00C22409"/>
    <w:rsid w:val="00C22825"/>
    <w:rsid w:val="00C22BF9"/>
    <w:rsid w:val="00C23835"/>
    <w:rsid w:val="00C23BF4"/>
    <w:rsid w:val="00C2484D"/>
    <w:rsid w:val="00C24884"/>
    <w:rsid w:val="00C24A7C"/>
    <w:rsid w:val="00C24EEC"/>
    <w:rsid w:val="00C250CD"/>
    <w:rsid w:val="00C251B7"/>
    <w:rsid w:val="00C254B7"/>
    <w:rsid w:val="00C25A1A"/>
    <w:rsid w:val="00C25C20"/>
    <w:rsid w:val="00C25D51"/>
    <w:rsid w:val="00C25E7B"/>
    <w:rsid w:val="00C2604B"/>
    <w:rsid w:val="00C26542"/>
    <w:rsid w:val="00C265B6"/>
    <w:rsid w:val="00C26822"/>
    <w:rsid w:val="00C26DEC"/>
    <w:rsid w:val="00C26EBA"/>
    <w:rsid w:val="00C26F01"/>
    <w:rsid w:val="00C26F19"/>
    <w:rsid w:val="00C2763C"/>
    <w:rsid w:val="00C3026D"/>
    <w:rsid w:val="00C30657"/>
    <w:rsid w:val="00C311D6"/>
    <w:rsid w:val="00C311E5"/>
    <w:rsid w:val="00C313D8"/>
    <w:rsid w:val="00C318B3"/>
    <w:rsid w:val="00C31DAC"/>
    <w:rsid w:val="00C31EA1"/>
    <w:rsid w:val="00C32083"/>
    <w:rsid w:val="00C32303"/>
    <w:rsid w:val="00C325DC"/>
    <w:rsid w:val="00C32823"/>
    <w:rsid w:val="00C32C8B"/>
    <w:rsid w:val="00C32CD0"/>
    <w:rsid w:val="00C32FFB"/>
    <w:rsid w:val="00C33176"/>
    <w:rsid w:val="00C3357B"/>
    <w:rsid w:val="00C33607"/>
    <w:rsid w:val="00C33B07"/>
    <w:rsid w:val="00C33BE1"/>
    <w:rsid w:val="00C34A49"/>
    <w:rsid w:val="00C355D7"/>
    <w:rsid w:val="00C356C1"/>
    <w:rsid w:val="00C36179"/>
    <w:rsid w:val="00C36472"/>
    <w:rsid w:val="00C3689D"/>
    <w:rsid w:val="00C37242"/>
    <w:rsid w:val="00C37667"/>
    <w:rsid w:val="00C4009B"/>
    <w:rsid w:val="00C40415"/>
    <w:rsid w:val="00C40479"/>
    <w:rsid w:val="00C40609"/>
    <w:rsid w:val="00C407B7"/>
    <w:rsid w:val="00C40913"/>
    <w:rsid w:val="00C40BC4"/>
    <w:rsid w:val="00C40FE4"/>
    <w:rsid w:val="00C4149C"/>
    <w:rsid w:val="00C41631"/>
    <w:rsid w:val="00C41BEB"/>
    <w:rsid w:val="00C41E99"/>
    <w:rsid w:val="00C423FC"/>
    <w:rsid w:val="00C42E63"/>
    <w:rsid w:val="00C42F4A"/>
    <w:rsid w:val="00C44858"/>
    <w:rsid w:val="00C448DD"/>
    <w:rsid w:val="00C44C2C"/>
    <w:rsid w:val="00C44E6B"/>
    <w:rsid w:val="00C44FC0"/>
    <w:rsid w:val="00C45989"/>
    <w:rsid w:val="00C459B7"/>
    <w:rsid w:val="00C460D0"/>
    <w:rsid w:val="00C46303"/>
    <w:rsid w:val="00C464FE"/>
    <w:rsid w:val="00C46529"/>
    <w:rsid w:val="00C466A8"/>
    <w:rsid w:val="00C467AC"/>
    <w:rsid w:val="00C46916"/>
    <w:rsid w:val="00C46B2F"/>
    <w:rsid w:val="00C47100"/>
    <w:rsid w:val="00C4716F"/>
    <w:rsid w:val="00C472B4"/>
    <w:rsid w:val="00C5019C"/>
    <w:rsid w:val="00C5027A"/>
    <w:rsid w:val="00C5044B"/>
    <w:rsid w:val="00C5068E"/>
    <w:rsid w:val="00C506FE"/>
    <w:rsid w:val="00C51C16"/>
    <w:rsid w:val="00C51E74"/>
    <w:rsid w:val="00C521BE"/>
    <w:rsid w:val="00C52690"/>
    <w:rsid w:val="00C52A4F"/>
    <w:rsid w:val="00C52CCF"/>
    <w:rsid w:val="00C52E51"/>
    <w:rsid w:val="00C5309B"/>
    <w:rsid w:val="00C53490"/>
    <w:rsid w:val="00C53D43"/>
    <w:rsid w:val="00C53E34"/>
    <w:rsid w:val="00C5420F"/>
    <w:rsid w:val="00C542A1"/>
    <w:rsid w:val="00C542D1"/>
    <w:rsid w:val="00C54404"/>
    <w:rsid w:val="00C55FE1"/>
    <w:rsid w:val="00C5609B"/>
    <w:rsid w:val="00C564E4"/>
    <w:rsid w:val="00C569EB"/>
    <w:rsid w:val="00C5717D"/>
    <w:rsid w:val="00C574CD"/>
    <w:rsid w:val="00C60492"/>
    <w:rsid w:val="00C60704"/>
    <w:rsid w:val="00C6087C"/>
    <w:rsid w:val="00C61D66"/>
    <w:rsid w:val="00C62135"/>
    <w:rsid w:val="00C62DC5"/>
    <w:rsid w:val="00C62F08"/>
    <w:rsid w:val="00C63876"/>
    <w:rsid w:val="00C639E0"/>
    <w:rsid w:val="00C64397"/>
    <w:rsid w:val="00C64CD3"/>
    <w:rsid w:val="00C64D8E"/>
    <w:rsid w:val="00C6512F"/>
    <w:rsid w:val="00C6514C"/>
    <w:rsid w:val="00C659AB"/>
    <w:rsid w:val="00C65BD3"/>
    <w:rsid w:val="00C65C50"/>
    <w:rsid w:val="00C65CFB"/>
    <w:rsid w:val="00C66340"/>
    <w:rsid w:val="00C66408"/>
    <w:rsid w:val="00C66C54"/>
    <w:rsid w:val="00C66FF6"/>
    <w:rsid w:val="00C67243"/>
    <w:rsid w:val="00C672AB"/>
    <w:rsid w:val="00C672B8"/>
    <w:rsid w:val="00C6743F"/>
    <w:rsid w:val="00C67642"/>
    <w:rsid w:val="00C677A2"/>
    <w:rsid w:val="00C67EFA"/>
    <w:rsid w:val="00C70126"/>
    <w:rsid w:val="00C701BB"/>
    <w:rsid w:val="00C7140B"/>
    <w:rsid w:val="00C7154E"/>
    <w:rsid w:val="00C71784"/>
    <w:rsid w:val="00C717AA"/>
    <w:rsid w:val="00C71868"/>
    <w:rsid w:val="00C71A19"/>
    <w:rsid w:val="00C720F7"/>
    <w:rsid w:val="00C721D6"/>
    <w:rsid w:val="00C7231C"/>
    <w:rsid w:val="00C72E3D"/>
    <w:rsid w:val="00C737A9"/>
    <w:rsid w:val="00C73B99"/>
    <w:rsid w:val="00C7428E"/>
    <w:rsid w:val="00C742A5"/>
    <w:rsid w:val="00C742A6"/>
    <w:rsid w:val="00C743B3"/>
    <w:rsid w:val="00C744B6"/>
    <w:rsid w:val="00C74912"/>
    <w:rsid w:val="00C74BA7"/>
    <w:rsid w:val="00C74EF8"/>
    <w:rsid w:val="00C7570D"/>
    <w:rsid w:val="00C7593C"/>
    <w:rsid w:val="00C75F9D"/>
    <w:rsid w:val="00C76018"/>
    <w:rsid w:val="00C7606C"/>
    <w:rsid w:val="00C76D81"/>
    <w:rsid w:val="00C76E6D"/>
    <w:rsid w:val="00C76FE7"/>
    <w:rsid w:val="00C771BE"/>
    <w:rsid w:val="00C77254"/>
    <w:rsid w:val="00C776AE"/>
    <w:rsid w:val="00C77F8F"/>
    <w:rsid w:val="00C80327"/>
    <w:rsid w:val="00C80835"/>
    <w:rsid w:val="00C81370"/>
    <w:rsid w:val="00C81623"/>
    <w:rsid w:val="00C820C0"/>
    <w:rsid w:val="00C82910"/>
    <w:rsid w:val="00C838F9"/>
    <w:rsid w:val="00C83B1F"/>
    <w:rsid w:val="00C83E72"/>
    <w:rsid w:val="00C84924"/>
    <w:rsid w:val="00C85735"/>
    <w:rsid w:val="00C85A6A"/>
    <w:rsid w:val="00C85B35"/>
    <w:rsid w:val="00C85DF0"/>
    <w:rsid w:val="00C85DFB"/>
    <w:rsid w:val="00C85F10"/>
    <w:rsid w:val="00C86317"/>
    <w:rsid w:val="00C865EA"/>
    <w:rsid w:val="00C8661B"/>
    <w:rsid w:val="00C87222"/>
    <w:rsid w:val="00C87446"/>
    <w:rsid w:val="00C87A62"/>
    <w:rsid w:val="00C87E33"/>
    <w:rsid w:val="00C90130"/>
    <w:rsid w:val="00C90217"/>
    <w:rsid w:val="00C908B9"/>
    <w:rsid w:val="00C90962"/>
    <w:rsid w:val="00C9116C"/>
    <w:rsid w:val="00C911D2"/>
    <w:rsid w:val="00C91885"/>
    <w:rsid w:val="00C9194F"/>
    <w:rsid w:val="00C91DED"/>
    <w:rsid w:val="00C91EFE"/>
    <w:rsid w:val="00C92841"/>
    <w:rsid w:val="00C92B1A"/>
    <w:rsid w:val="00C92CE6"/>
    <w:rsid w:val="00C939DF"/>
    <w:rsid w:val="00C93C3E"/>
    <w:rsid w:val="00C93C7C"/>
    <w:rsid w:val="00C94734"/>
    <w:rsid w:val="00C9564D"/>
    <w:rsid w:val="00C95A6C"/>
    <w:rsid w:val="00C95B57"/>
    <w:rsid w:val="00C96129"/>
    <w:rsid w:val="00C96466"/>
    <w:rsid w:val="00C96794"/>
    <w:rsid w:val="00C96953"/>
    <w:rsid w:val="00C96A4D"/>
    <w:rsid w:val="00C96B03"/>
    <w:rsid w:val="00C96B5B"/>
    <w:rsid w:val="00C96C23"/>
    <w:rsid w:val="00C96D3E"/>
    <w:rsid w:val="00C979BE"/>
    <w:rsid w:val="00C97D05"/>
    <w:rsid w:val="00C97E3A"/>
    <w:rsid w:val="00CA037F"/>
    <w:rsid w:val="00CA09ED"/>
    <w:rsid w:val="00CA0BF5"/>
    <w:rsid w:val="00CA0BF8"/>
    <w:rsid w:val="00CA0D2D"/>
    <w:rsid w:val="00CA0D38"/>
    <w:rsid w:val="00CA10EA"/>
    <w:rsid w:val="00CA1445"/>
    <w:rsid w:val="00CA14EE"/>
    <w:rsid w:val="00CA1A77"/>
    <w:rsid w:val="00CA1F3C"/>
    <w:rsid w:val="00CA1F6D"/>
    <w:rsid w:val="00CA283C"/>
    <w:rsid w:val="00CA33F5"/>
    <w:rsid w:val="00CA36D5"/>
    <w:rsid w:val="00CA40BF"/>
    <w:rsid w:val="00CA4392"/>
    <w:rsid w:val="00CA4770"/>
    <w:rsid w:val="00CA4BC0"/>
    <w:rsid w:val="00CA4BF0"/>
    <w:rsid w:val="00CA4D43"/>
    <w:rsid w:val="00CA54CB"/>
    <w:rsid w:val="00CA5DE2"/>
    <w:rsid w:val="00CA5FD7"/>
    <w:rsid w:val="00CA6609"/>
    <w:rsid w:val="00CA668D"/>
    <w:rsid w:val="00CA67AC"/>
    <w:rsid w:val="00CA67B2"/>
    <w:rsid w:val="00CA7488"/>
    <w:rsid w:val="00CA7552"/>
    <w:rsid w:val="00CB0283"/>
    <w:rsid w:val="00CB0700"/>
    <w:rsid w:val="00CB07FF"/>
    <w:rsid w:val="00CB13D5"/>
    <w:rsid w:val="00CB1611"/>
    <w:rsid w:val="00CB167B"/>
    <w:rsid w:val="00CB18A6"/>
    <w:rsid w:val="00CB1959"/>
    <w:rsid w:val="00CB1C41"/>
    <w:rsid w:val="00CB2678"/>
    <w:rsid w:val="00CB279A"/>
    <w:rsid w:val="00CB27B7"/>
    <w:rsid w:val="00CB2A1E"/>
    <w:rsid w:val="00CB2EBB"/>
    <w:rsid w:val="00CB2F56"/>
    <w:rsid w:val="00CB3451"/>
    <w:rsid w:val="00CB3631"/>
    <w:rsid w:val="00CB3C0E"/>
    <w:rsid w:val="00CB414B"/>
    <w:rsid w:val="00CB48E9"/>
    <w:rsid w:val="00CB4A88"/>
    <w:rsid w:val="00CB4D0E"/>
    <w:rsid w:val="00CB4DA5"/>
    <w:rsid w:val="00CB4E35"/>
    <w:rsid w:val="00CB5408"/>
    <w:rsid w:val="00CB5539"/>
    <w:rsid w:val="00CB5A44"/>
    <w:rsid w:val="00CB5A8B"/>
    <w:rsid w:val="00CB6784"/>
    <w:rsid w:val="00CB6876"/>
    <w:rsid w:val="00CB6D3D"/>
    <w:rsid w:val="00CB6DD2"/>
    <w:rsid w:val="00CB782D"/>
    <w:rsid w:val="00CB78F3"/>
    <w:rsid w:val="00CB7A73"/>
    <w:rsid w:val="00CB7AB5"/>
    <w:rsid w:val="00CB7CDE"/>
    <w:rsid w:val="00CB7D94"/>
    <w:rsid w:val="00CC0A5A"/>
    <w:rsid w:val="00CC0F4B"/>
    <w:rsid w:val="00CC1177"/>
    <w:rsid w:val="00CC1424"/>
    <w:rsid w:val="00CC148A"/>
    <w:rsid w:val="00CC15C3"/>
    <w:rsid w:val="00CC16BC"/>
    <w:rsid w:val="00CC1A46"/>
    <w:rsid w:val="00CC1AD9"/>
    <w:rsid w:val="00CC1D8C"/>
    <w:rsid w:val="00CC22C3"/>
    <w:rsid w:val="00CC244C"/>
    <w:rsid w:val="00CC28FE"/>
    <w:rsid w:val="00CC2FE1"/>
    <w:rsid w:val="00CC32CF"/>
    <w:rsid w:val="00CC33D9"/>
    <w:rsid w:val="00CC38E1"/>
    <w:rsid w:val="00CC419A"/>
    <w:rsid w:val="00CC45D2"/>
    <w:rsid w:val="00CC4C7B"/>
    <w:rsid w:val="00CC5092"/>
    <w:rsid w:val="00CC511F"/>
    <w:rsid w:val="00CC5F33"/>
    <w:rsid w:val="00CC6002"/>
    <w:rsid w:val="00CC604B"/>
    <w:rsid w:val="00CC624C"/>
    <w:rsid w:val="00CC676B"/>
    <w:rsid w:val="00CC6F38"/>
    <w:rsid w:val="00CC71D1"/>
    <w:rsid w:val="00CC729C"/>
    <w:rsid w:val="00CC72DA"/>
    <w:rsid w:val="00CC734C"/>
    <w:rsid w:val="00CC74CE"/>
    <w:rsid w:val="00CC7542"/>
    <w:rsid w:val="00CC787F"/>
    <w:rsid w:val="00CC7E9C"/>
    <w:rsid w:val="00CD030F"/>
    <w:rsid w:val="00CD0A1B"/>
    <w:rsid w:val="00CD1412"/>
    <w:rsid w:val="00CD14E5"/>
    <w:rsid w:val="00CD1826"/>
    <w:rsid w:val="00CD1D3C"/>
    <w:rsid w:val="00CD2083"/>
    <w:rsid w:val="00CD25B5"/>
    <w:rsid w:val="00CD2E10"/>
    <w:rsid w:val="00CD380A"/>
    <w:rsid w:val="00CD3CC8"/>
    <w:rsid w:val="00CD3E52"/>
    <w:rsid w:val="00CD3F91"/>
    <w:rsid w:val="00CD40A2"/>
    <w:rsid w:val="00CD416B"/>
    <w:rsid w:val="00CD473B"/>
    <w:rsid w:val="00CD4A73"/>
    <w:rsid w:val="00CD4C10"/>
    <w:rsid w:val="00CD4CDC"/>
    <w:rsid w:val="00CD56A7"/>
    <w:rsid w:val="00CD574B"/>
    <w:rsid w:val="00CD5BC8"/>
    <w:rsid w:val="00CD5F3F"/>
    <w:rsid w:val="00CD632F"/>
    <w:rsid w:val="00CD63D4"/>
    <w:rsid w:val="00CD68AA"/>
    <w:rsid w:val="00CD6AE5"/>
    <w:rsid w:val="00CD704F"/>
    <w:rsid w:val="00CD70D6"/>
    <w:rsid w:val="00CD7280"/>
    <w:rsid w:val="00CD7450"/>
    <w:rsid w:val="00CD7859"/>
    <w:rsid w:val="00CD7952"/>
    <w:rsid w:val="00CE05F9"/>
    <w:rsid w:val="00CE084B"/>
    <w:rsid w:val="00CE0A49"/>
    <w:rsid w:val="00CE0BA6"/>
    <w:rsid w:val="00CE0E11"/>
    <w:rsid w:val="00CE0F4F"/>
    <w:rsid w:val="00CE119C"/>
    <w:rsid w:val="00CE1693"/>
    <w:rsid w:val="00CE1D55"/>
    <w:rsid w:val="00CE2A2B"/>
    <w:rsid w:val="00CE2C2B"/>
    <w:rsid w:val="00CE2E2B"/>
    <w:rsid w:val="00CE2F36"/>
    <w:rsid w:val="00CE2FB1"/>
    <w:rsid w:val="00CE301D"/>
    <w:rsid w:val="00CE309E"/>
    <w:rsid w:val="00CE3219"/>
    <w:rsid w:val="00CE334D"/>
    <w:rsid w:val="00CE362F"/>
    <w:rsid w:val="00CE42F6"/>
    <w:rsid w:val="00CE435C"/>
    <w:rsid w:val="00CE4686"/>
    <w:rsid w:val="00CE46B2"/>
    <w:rsid w:val="00CE47F1"/>
    <w:rsid w:val="00CE4C51"/>
    <w:rsid w:val="00CE4DF6"/>
    <w:rsid w:val="00CE517E"/>
    <w:rsid w:val="00CE5BC6"/>
    <w:rsid w:val="00CE5C09"/>
    <w:rsid w:val="00CE5F1D"/>
    <w:rsid w:val="00CE61C1"/>
    <w:rsid w:val="00CE685D"/>
    <w:rsid w:val="00CE734D"/>
    <w:rsid w:val="00CE75B7"/>
    <w:rsid w:val="00CE78F5"/>
    <w:rsid w:val="00CE793D"/>
    <w:rsid w:val="00CE7967"/>
    <w:rsid w:val="00CE7A14"/>
    <w:rsid w:val="00CE7ADE"/>
    <w:rsid w:val="00CE7DEB"/>
    <w:rsid w:val="00CF0A25"/>
    <w:rsid w:val="00CF1AE5"/>
    <w:rsid w:val="00CF204D"/>
    <w:rsid w:val="00CF2F02"/>
    <w:rsid w:val="00CF2F1F"/>
    <w:rsid w:val="00CF3249"/>
    <w:rsid w:val="00CF32EC"/>
    <w:rsid w:val="00CF3636"/>
    <w:rsid w:val="00CF3BF9"/>
    <w:rsid w:val="00CF3CC8"/>
    <w:rsid w:val="00CF3E29"/>
    <w:rsid w:val="00CF41E7"/>
    <w:rsid w:val="00CF4744"/>
    <w:rsid w:val="00CF4903"/>
    <w:rsid w:val="00CF495D"/>
    <w:rsid w:val="00CF49FD"/>
    <w:rsid w:val="00CF50DC"/>
    <w:rsid w:val="00CF5F94"/>
    <w:rsid w:val="00CF643A"/>
    <w:rsid w:val="00CF6B9B"/>
    <w:rsid w:val="00CF6E99"/>
    <w:rsid w:val="00CF6F2E"/>
    <w:rsid w:val="00CF731F"/>
    <w:rsid w:val="00CF75F4"/>
    <w:rsid w:val="00CF7E21"/>
    <w:rsid w:val="00D00016"/>
    <w:rsid w:val="00D00039"/>
    <w:rsid w:val="00D00ED4"/>
    <w:rsid w:val="00D01C7C"/>
    <w:rsid w:val="00D0243A"/>
    <w:rsid w:val="00D02728"/>
    <w:rsid w:val="00D027BA"/>
    <w:rsid w:val="00D02A7B"/>
    <w:rsid w:val="00D032D0"/>
    <w:rsid w:val="00D03ACF"/>
    <w:rsid w:val="00D03BB5"/>
    <w:rsid w:val="00D047CA"/>
    <w:rsid w:val="00D04970"/>
    <w:rsid w:val="00D04E63"/>
    <w:rsid w:val="00D04FF0"/>
    <w:rsid w:val="00D0513D"/>
    <w:rsid w:val="00D05333"/>
    <w:rsid w:val="00D05596"/>
    <w:rsid w:val="00D0568E"/>
    <w:rsid w:val="00D05DB4"/>
    <w:rsid w:val="00D061EE"/>
    <w:rsid w:val="00D063DA"/>
    <w:rsid w:val="00D06463"/>
    <w:rsid w:val="00D0699F"/>
    <w:rsid w:val="00D075F1"/>
    <w:rsid w:val="00D07625"/>
    <w:rsid w:val="00D07644"/>
    <w:rsid w:val="00D07B7A"/>
    <w:rsid w:val="00D07BCC"/>
    <w:rsid w:val="00D10448"/>
    <w:rsid w:val="00D10652"/>
    <w:rsid w:val="00D1066A"/>
    <w:rsid w:val="00D10CC3"/>
    <w:rsid w:val="00D12807"/>
    <w:rsid w:val="00D128AB"/>
    <w:rsid w:val="00D129C4"/>
    <w:rsid w:val="00D13B7E"/>
    <w:rsid w:val="00D13B9F"/>
    <w:rsid w:val="00D13C07"/>
    <w:rsid w:val="00D13C3E"/>
    <w:rsid w:val="00D13DD0"/>
    <w:rsid w:val="00D1466E"/>
    <w:rsid w:val="00D14694"/>
    <w:rsid w:val="00D1486E"/>
    <w:rsid w:val="00D156B1"/>
    <w:rsid w:val="00D15DDE"/>
    <w:rsid w:val="00D16600"/>
    <w:rsid w:val="00D1677D"/>
    <w:rsid w:val="00D16E9E"/>
    <w:rsid w:val="00D176B7"/>
    <w:rsid w:val="00D179B6"/>
    <w:rsid w:val="00D204DA"/>
    <w:rsid w:val="00D20C28"/>
    <w:rsid w:val="00D214BA"/>
    <w:rsid w:val="00D2161F"/>
    <w:rsid w:val="00D217A6"/>
    <w:rsid w:val="00D2250A"/>
    <w:rsid w:val="00D23559"/>
    <w:rsid w:val="00D23B50"/>
    <w:rsid w:val="00D23D87"/>
    <w:rsid w:val="00D246CA"/>
    <w:rsid w:val="00D248D9"/>
    <w:rsid w:val="00D24AEB"/>
    <w:rsid w:val="00D24C68"/>
    <w:rsid w:val="00D257DA"/>
    <w:rsid w:val="00D2589E"/>
    <w:rsid w:val="00D25986"/>
    <w:rsid w:val="00D25F10"/>
    <w:rsid w:val="00D2613A"/>
    <w:rsid w:val="00D27B47"/>
    <w:rsid w:val="00D30F74"/>
    <w:rsid w:val="00D30FCE"/>
    <w:rsid w:val="00D31007"/>
    <w:rsid w:val="00D3106C"/>
    <w:rsid w:val="00D31C16"/>
    <w:rsid w:val="00D31D0D"/>
    <w:rsid w:val="00D32247"/>
    <w:rsid w:val="00D32564"/>
    <w:rsid w:val="00D32949"/>
    <w:rsid w:val="00D3332E"/>
    <w:rsid w:val="00D336C1"/>
    <w:rsid w:val="00D33B2A"/>
    <w:rsid w:val="00D33BE0"/>
    <w:rsid w:val="00D33C13"/>
    <w:rsid w:val="00D34470"/>
    <w:rsid w:val="00D3456A"/>
    <w:rsid w:val="00D34CA6"/>
    <w:rsid w:val="00D356EB"/>
    <w:rsid w:val="00D35873"/>
    <w:rsid w:val="00D35E73"/>
    <w:rsid w:val="00D35F12"/>
    <w:rsid w:val="00D36119"/>
    <w:rsid w:val="00D36397"/>
    <w:rsid w:val="00D36544"/>
    <w:rsid w:val="00D3664E"/>
    <w:rsid w:val="00D37199"/>
    <w:rsid w:val="00D371D0"/>
    <w:rsid w:val="00D375B7"/>
    <w:rsid w:val="00D37701"/>
    <w:rsid w:val="00D37D62"/>
    <w:rsid w:val="00D37E80"/>
    <w:rsid w:val="00D40126"/>
    <w:rsid w:val="00D40184"/>
    <w:rsid w:val="00D40FE7"/>
    <w:rsid w:val="00D41A0E"/>
    <w:rsid w:val="00D41A3D"/>
    <w:rsid w:val="00D42887"/>
    <w:rsid w:val="00D42D22"/>
    <w:rsid w:val="00D43C61"/>
    <w:rsid w:val="00D440D0"/>
    <w:rsid w:val="00D4447F"/>
    <w:rsid w:val="00D445BA"/>
    <w:rsid w:val="00D45665"/>
    <w:rsid w:val="00D45B07"/>
    <w:rsid w:val="00D45F85"/>
    <w:rsid w:val="00D46137"/>
    <w:rsid w:val="00D4667E"/>
    <w:rsid w:val="00D46D5E"/>
    <w:rsid w:val="00D46FD2"/>
    <w:rsid w:val="00D47676"/>
    <w:rsid w:val="00D50221"/>
    <w:rsid w:val="00D50613"/>
    <w:rsid w:val="00D50937"/>
    <w:rsid w:val="00D50A20"/>
    <w:rsid w:val="00D50B22"/>
    <w:rsid w:val="00D512BB"/>
    <w:rsid w:val="00D51D1B"/>
    <w:rsid w:val="00D52878"/>
    <w:rsid w:val="00D52A32"/>
    <w:rsid w:val="00D52A93"/>
    <w:rsid w:val="00D52F12"/>
    <w:rsid w:val="00D53140"/>
    <w:rsid w:val="00D5323B"/>
    <w:rsid w:val="00D53656"/>
    <w:rsid w:val="00D53919"/>
    <w:rsid w:val="00D53B3D"/>
    <w:rsid w:val="00D53BBA"/>
    <w:rsid w:val="00D53FF0"/>
    <w:rsid w:val="00D5480F"/>
    <w:rsid w:val="00D5485C"/>
    <w:rsid w:val="00D549CA"/>
    <w:rsid w:val="00D55117"/>
    <w:rsid w:val="00D551B1"/>
    <w:rsid w:val="00D557DC"/>
    <w:rsid w:val="00D55ACE"/>
    <w:rsid w:val="00D56952"/>
    <w:rsid w:val="00D57717"/>
    <w:rsid w:val="00D60714"/>
    <w:rsid w:val="00D60A33"/>
    <w:rsid w:val="00D60D8F"/>
    <w:rsid w:val="00D6190D"/>
    <w:rsid w:val="00D61AA6"/>
    <w:rsid w:val="00D61B1C"/>
    <w:rsid w:val="00D626C1"/>
    <w:rsid w:val="00D62775"/>
    <w:rsid w:val="00D632E6"/>
    <w:rsid w:val="00D63411"/>
    <w:rsid w:val="00D63457"/>
    <w:rsid w:val="00D634FD"/>
    <w:rsid w:val="00D63A1C"/>
    <w:rsid w:val="00D63B5A"/>
    <w:rsid w:val="00D640D8"/>
    <w:rsid w:val="00D6427A"/>
    <w:rsid w:val="00D64BF7"/>
    <w:rsid w:val="00D64FF8"/>
    <w:rsid w:val="00D6551D"/>
    <w:rsid w:val="00D65A1E"/>
    <w:rsid w:val="00D65CF6"/>
    <w:rsid w:val="00D677B0"/>
    <w:rsid w:val="00D67D0C"/>
    <w:rsid w:val="00D67D9A"/>
    <w:rsid w:val="00D67FAF"/>
    <w:rsid w:val="00D70436"/>
    <w:rsid w:val="00D7063E"/>
    <w:rsid w:val="00D70788"/>
    <w:rsid w:val="00D70973"/>
    <w:rsid w:val="00D70C2B"/>
    <w:rsid w:val="00D70E28"/>
    <w:rsid w:val="00D719EC"/>
    <w:rsid w:val="00D71A99"/>
    <w:rsid w:val="00D71C12"/>
    <w:rsid w:val="00D71E98"/>
    <w:rsid w:val="00D7202C"/>
    <w:rsid w:val="00D72E24"/>
    <w:rsid w:val="00D73D1F"/>
    <w:rsid w:val="00D73D92"/>
    <w:rsid w:val="00D73FFA"/>
    <w:rsid w:val="00D74E72"/>
    <w:rsid w:val="00D7525B"/>
    <w:rsid w:val="00D75E3B"/>
    <w:rsid w:val="00D75EA4"/>
    <w:rsid w:val="00D761E0"/>
    <w:rsid w:val="00D76B2E"/>
    <w:rsid w:val="00D778B1"/>
    <w:rsid w:val="00D800FD"/>
    <w:rsid w:val="00D803D0"/>
    <w:rsid w:val="00D804A2"/>
    <w:rsid w:val="00D80A7E"/>
    <w:rsid w:val="00D80B14"/>
    <w:rsid w:val="00D80CD5"/>
    <w:rsid w:val="00D80DD9"/>
    <w:rsid w:val="00D81876"/>
    <w:rsid w:val="00D818F3"/>
    <w:rsid w:val="00D819E7"/>
    <w:rsid w:val="00D81A37"/>
    <w:rsid w:val="00D81B90"/>
    <w:rsid w:val="00D81E78"/>
    <w:rsid w:val="00D8203A"/>
    <w:rsid w:val="00D8218C"/>
    <w:rsid w:val="00D82BEC"/>
    <w:rsid w:val="00D830BE"/>
    <w:rsid w:val="00D83A6E"/>
    <w:rsid w:val="00D83AC8"/>
    <w:rsid w:val="00D83E21"/>
    <w:rsid w:val="00D83F31"/>
    <w:rsid w:val="00D8405B"/>
    <w:rsid w:val="00D8441D"/>
    <w:rsid w:val="00D84A95"/>
    <w:rsid w:val="00D84CD7"/>
    <w:rsid w:val="00D84F8C"/>
    <w:rsid w:val="00D851AC"/>
    <w:rsid w:val="00D8533E"/>
    <w:rsid w:val="00D85419"/>
    <w:rsid w:val="00D85BA6"/>
    <w:rsid w:val="00D863C7"/>
    <w:rsid w:val="00D86542"/>
    <w:rsid w:val="00D8679C"/>
    <w:rsid w:val="00D86921"/>
    <w:rsid w:val="00D86CAB"/>
    <w:rsid w:val="00D87451"/>
    <w:rsid w:val="00D874AB"/>
    <w:rsid w:val="00D87837"/>
    <w:rsid w:val="00D87E72"/>
    <w:rsid w:val="00D90273"/>
    <w:rsid w:val="00D90B7D"/>
    <w:rsid w:val="00D90B91"/>
    <w:rsid w:val="00D90CEB"/>
    <w:rsid w:val="00D917DC"/>
    <w:rsid w:val="00D918D2"/>
    <w:rsid w:val="00D91B13"/>
    <w:rsid w:val="00D9209E"/>
    <w:rsid w:val="00D9305B"/>
    <w:rsid w:val="00D936B5"/>
    <w:rsid w:val="00D9374C"/>
    <w:rsid w:val="00D93C5B"/>
    <w:rsid w:val="00D94AE5"/>
    <w:rsid w:val="00D94B13"/>
    <w:rsid w:val="00D94D3B"/>
    <w:rsid w:val="00D9507B"/>
    <w:rsid w:val="00D95169"/>
    <w:rsid w:val="00D95E61"/>
    <w:rsid w:val="00D96DE7"/>
    <w:rsid w:val="00D97009"/>
    <w:rsid w:val="00D9703D"/>
    <w:rsid w:val="00D97095"/>
    <w:rsid w:val="00D97757"/>
    <w:rsid w:val="00D9786E"/>
    <w:rsid w:val="00D97E75"/>
    <w:rsid w:val="00DA04D1"/>
    <w:rsid w:val="00DA06AE"/>
    <w:rsid w:val="00DA0CD5"/>
    <w:rsid w:val="00DA0D60"/>
    <w:rsid w:val="00DA0FF1"/>
    <w:rsid w:val="00DA10A3"/>
    <w:rsid w:val="00DA1565"/>
    <w:rsid w:val="00DA15B2"/>
    <w:rsid w:val="00DA1716"/>
    <w:rsid w:val="00DA1D89"/>
    <w:rsid w:val="00DA1F47"/>
    <w:rsid w:val="00DA2035"/>
    <w:rsid w:val="00DA2885"/>
    <w:rsid w:val="00DA2B27"/>
    <w:rsid w:val="00DA3263"/>
    <w:rsid w:val="00DA3449"/>
    <w:rsid w:val="00DA38DA"/>
    <w:rsid w:val="00DA3B22"/>
    <w:rsid w:val="00DA44DA"/>
    <w:rsid w:val="00DA4658"/>
    <w:rsid w:val="00DA52E7"/>
    <w:rsid w:val="00DA5A0A"/>
    <w:rsid w:val="00DA5B0F"/>
    <w:rsid w:val="00DA6BD8"/>
    <w:rsid w:val="00DA6F10"/>
    <w:rsid w:val="00DA6F6C"/>
    <w:rsid w:val="00DA77D9"/>
    <w:rsid w:val="00DA7C42"/>
    <w:rsid w:val="00DA7D9A"/>
    <w:rsid w:val="00DA7E97"/>
    <w:rsid w:val="00DB04B3"/>
    <w:rsid w:val="00DB0ABE"/>
    <w:rsid w:val="00DB0D0E"/>
    <w:rsid w:val="00DB0D6F"/>
    <w:rsid w:val="00DB1170"/>
    <w:rsid w:val="00DB13C8"/>
    <w:rsid w:val="00DB14A8"/>
    <w:rsid w:val="00DB1571"/>
    <w:rsid w:val="00DB1766"/>
    <w:rsid w:val="00DB19DD"/>
    <w:rsid w:val="00DB1E6D"/>
    <w:rsid w:val="00DB2001"/>
    <w:rsid w:val="00DB23E9"/>
    <w:rsid w:val="00DB2879"/>
    <w:rsid w:val="00DB2968"/>
    <w:rsid w:val="00DB39D3"/>
    <w:rsid w:val="00DB3CE7"/>
    <w:rsid w:val="00DB3CFB"/>
    <w:rsid w:val="00DB4250"/>
    <w:rsid w:val="00DB4337"/>
    <w:rsid w:val="00DB47E3"/>
    <w:rsid w:val="00DB4829"/>
    <w:rsid w:val="00DB4BA6"/>
    <w:rsid w:val="00DB4D7B"/>
    <w:rsid w:val="00DB5478"/>
    <w:rsid w:val="00DB5B17"/>
    <w:rsid w:val="00DB5D39"/>
    <w:rsid w:val="00DB6255"/>
    <w:rsid w:val="00DB68E5"/>
    <w:rsid w:val="00DB6F51"/>
    <w:rsid w:val="00DB6FDB"/>
    <w:rsid w:val="00DB7881"/>
    <w:rsid w:val="00DB7923"/>
    <w:rsid w:val="00DB7AC2"/>
    <w:rsid w:val="00DC01D5"/>
    <w:rsid w:val="00DC0356"/>
    <w:rsid w:val="00DC0715"/>
    <w:rsid w:val="00DC08B7"/>
    <w:rsid w:val="00DC0903"/>
    <w:rsid w:val="00DC096C"/>
    <w:rsid w:val="00DC0AFE"/>
    <w:rsid w:val="00DC0CEF"/>
    <w:rsid w:val="00DC0F4B"/>
    <w:rsid w:val="00DC1058"/>
    <w:rsid w:val="00DC12C0"/>
    <w:rsid w:val="00DC1441"/>
    <w:rsid w:val="00DC165E"/>
    <w:rsid w:val="00DC1788"/>
    <w:rsid w:val="00DC2011"/>
    <w:rsid w:val="00DC2060"/>
    <w:rsid w:val="00DC2A2C"/>
    <w:rsid w:val="00DC2AAD"/>
    <w:rsid w:val="00DC33C3"/>
    <w:rsid w:val="00DC36CE"/>
    <w:rsid w:val="00DC3D8E"/>
    <w:rsid w:val="00DC3EBF"/>
    <w:rsid w:val="00DC406F"/>
    <w:rsid w:val="00DC425F"/>
    <w:rsid w:val="00DC440B"/>
    <w:rsid w:val="00DC5FE1"/>
    <w:rsid w:val="00DC63EA"/>
    <w:rsid w:val="00DC64D7"/>
    <w:rsid w:val="00DC674B"/>
    <w:rsid w:val="00DC6A50"/>
    <w:rsid w:val="00DC6D75"/>
    <w:rsid w:val="00DC778C"/>
    <w:rsid w:val="00DC7855"/>
    <w:rsid w:val="00DC7F84"/>
    <w:rsid w:val="00DD0231"/>
    <w:rsid w:val="00DD03C3"/>
    <w:rsid w:val="00DD06FE"/>
    <w:rsid w:val="00DD092A"/>
    <w:rsid w:val="00DD0B52"/>
    <w:rsid w:val="00DD0BA8"/>
    <w:rsid w:val="00DD0D9E"/>
    <w:rsid w:val="00DD13E5"/>
    <w:rsid w:val="00DD2400"/>
    <w:rsid w:val="00DD25B6"/>
    <w:rsid w:val="00DD2DE6"/>
    <w:rsid w:val="00DD2E3C"/>
    <w:rsid w:val="00DD2F62"/>
    <w:rsid w:val="00DD3002"/>
    <w:rsid w:val="00DD3105"/>
    <w:rsid w:val="00DD3590"/>
    <w:rsid w:val="00DD36D0"/>
    <w:rsid w:val="00DD394C"/>
    <w:rsid w:val="00DD3D15"/>
    <w:rsid w:val="00DD3ECC"/>
    <w:rsid w:val="00DD4608"/>
    <w:rsid w:val="00DD4E50"/>
    <w:rsid w:val="00DD51AC"/>
    <w:rsid w:val="00DD529E"/>
    <w:rsid w:val="00DD6DDC"/>
    <w:rsid w:val="00DD754E"/>
    <w:rsid w:val="00DD7855"/>
    <w:rsid w:val="00DD7864"/>
    <w:rsid w:val="00DE002A"/>
    <w:rsid w:val="00DE01BF"/>
    <w:rsid w:val="00DE063F"/>
    <w:rsid w:val="00DE088C"/>
    <w:rsid w:val="00DE0DE4"/>
    <w:rsid w:val="00DE0E3F"/>
    <w:rsid w:val="00DE0F57"/>
    <w:rsid w:val="00DE0F5D"/>
    <w:rsid w:val="00DE0F69"/>
    <w:rsid w:val="00DE11AB"/>
    <w:rsid w:val="00DE18D2"/>
    <w:rsid w:val="00DE1BA0"/>
    <w:rsid w:val="00DE1DAD"/>
    <w:rsid w:val="00DE2026"/>
    <w:rsid w:val="00DE240A"/>
    <w:rsid w:val="00DE2413"/>
    <w:rsid w:val="00DE289C"/>
    <w:rsid w:val="00DE290A"/>
    <w:rsid w:val="00DE2F32"/>
    <w:rsid w:val="00DE31EE"/>
    <w:rsid w:val="00DE33E6"/>
    <w:rsid w:val="00DE351A"/>
    <w:rsid w:val="00DE366D"/>
    <w:rsid w:val="00DE4D15"/>
    <w:rsid w:val="00DE5A3D"/>
    <w:rsid w:val="00DE5AA8"/>
    <w:rsid w:val="00DE5B9E"/>
    <w:rsid w:val="00DE5EAF"/>
    <w:rsid w:val="00DE631E"/>
    <w:rsid w:val="00DE634F"/>
    <w:rsid w:val="00DE69A3"/>
    <w:rsid w:val="00DE743F"/>
    <w:rsid w:val="00DE78DE"/>
    <w:rsid w:val="00DF007C"/>
    <w:rsid w:val="00DF0253"/>
    <w:rsid w:val="00DF134A"/>
    <w:rsid w:val="00DF1CE4"/>
    <w:rsid w:val="00DF2D70"/>
    <w:rsid w:val="00DF2E06"/>
    <w:rsid w:val="00DF3446"/>
    <w:rsid w:val="00DF37B5"/>
    <w:rsid w:val="00DF3B89"/>
    <w:rsid w:val="00DF3C8A"/>
    <w:rsid w:val="00DF6915"/>
    <w:rsid w:val="00DF6B40"/>
    <w:rsid w:val="00DF7067"/>
    <w:rsid w:val="00DF78A7"/>
    <w:rsid w:val="00DF7A16"/>
    <w:rsid w:val="00DF7C3F"/>
    <w:rsid w:val="00DF7EC2"/>
    <w:rsid w:val="00E0055F"/>
    <w:rsid w:val="00E00965"/>
    <w:rsid w:val="00E01745"/>
    <w:rsid w:val="00E01C29"/>
    <w:rsid w:val="00E01C83"/>
    <w:rsid w:val="00E01FB8"/>
    <w:rsid w:val="00E021CF"/>
    <w:rsid w:val="00E02400"/>
    <w:rsid w:val="00E02784"/>
    <w:rsid w:val="00E0337B"/>
    <w:rsid w:val="00E033A8"/>
    <w:rsid w:val="00E0347B"/>
    <w:rsid w:val="00E03602"/>
    <w:rsid w:val="00E038FD"/>
    <w:rsid w:val="00E03951"/>
    <w:rsid w:val="00E03DCE"/>
    <w:rsid w:val="00E03DE8"/>
    <w:rsid w:val="00E045A8"/>
    <w:rsid w:val="00E0477A"/>
    <w:rsid w:val="00E04C3C"/>
    <w:rsid w:val="00E0576B"/>
    <w:rsid w:val="00E05A14"/>
    <w:rsid w:val="00E05B02"/>
    <w:rsid w:val="00E05ECF"/>
    <w:rsid w:val="00E0619E"/>
    <w:rsid w:val="00E06291"/>
    <w:rsid w:val="00E06CA8"/>
    <w:rsid w:val="00E06F8C"/>
    <w:rsid w:val="00E0755A"/>
    <w:rsid w:val="00E07B3F"/>
    <w:rsid w:val="00E10A56"/>
    <w:rsid w:val="00E11263"/>
    <w:rsid w:val="00E11808"/>
    <w:rsid w:val="00E11B25"/>
    <w:rsid w:val="00E11B38"/>
    <w:rsid w:val="00E11E21"/>
    <w:rsid w:val="00E120D9"/>
    <w:rsid w:val="00E129E4"/>
    <w:rsid w:val="00E12C5F"/>
    <w:rsid w:val="00E12DC5"/>
    <w:rsid w:val="00E12E0B"/>
    <w:rsid w:val="00E130DC"/>
    <w:rsid w:val="00E13215"/>
    <w:rsid w:val="00E132E0"/>
    <w:rsid w:val="00E134C5"/>
    <w:rsid w:val="00E1363E"/>
    <w:rsid w:val="00E13723"/>
    <w:rsid w:val="00E13950"/>
    <w:rsid w:val="00E13AD0"/>
    <w:rsid w:val="00E14048"/>
    <w:rsid w:val="00E140E0"/>
    <w:rsid w:val="00E140EC"/>
    <w:rsid w:val="00E140F2"/>
    <w:rsid w:val="00E1426F"/>
    <w:rsid w:val="00E1435A"/>
    <w:rsid w:val="00E148F8"/>
    <w:rsid w:val="00E14AAE"/>
    <w:rsid w:val="00E15151"/>
    <w:rsid w:val="00E154C6"/>
    <w:rsid w:val="00E155E6"/>
    <w:rsid w:val="00E15646"/>
    <w:rsid w:val="00E15D22"/>
    <w:rsid w:val="00E16172"/>
    <w:rsid w:val="00E1622B"/>
    <w:rsid w:val="00E1699F"/>
    <w:rsid w:val="00E16D52"/>
    <w:rsid w:val="00E17513"/>
    <w:rsid w:val="00E17D1D"/>
    <w:rsid w:val="00E17D79"/>
    <w:rsid w:val="00E20D77"/>
    <w:rsid w:val="00E21200"/>
    <w:rsid w:val="00E21258"/>
    <w:rsid w:val="00E21600"/>
    <w:rsid w:val="00E218FE"/>
    <w:rsid w:val="00E21A01"/>
    <w:rsid w:val="00E22727"/>
    <w:rsid w:val="00E227A4"/>
    <w:rsid w:val="00E2301B"/>
    <w:rsid w:val="00E2307A"/>
    <w:rsid w:val="00E239B3"/>
    <w:rsid w:val="00E239F2"/>
    <w:rsid w:val="00E248B8"/>
    <w:rsid w:val="00E24E44"/>
    <w:rsid w:val="00E24E8B"/>
    <w:rsid w:val="00E253EF"/>
    <w:rsid w:val="00E25966"/>
    <w:rsid w:val="00E25BA9"/>
    <w:rsid w:val="00E25C6B"/>
    <w:rsid w:val="00E267D3"/>
    <w:rsid w:val="00E26D09"/>
    <w:rsid w:val="00E26F09"/>
    <w:rsid w:val="00E27466"/>
    <w:rsid w:val="00E2796F"/>
    <w:rsid w:val="00E27D8D"/>
    <w:rsid w:val="00E27EC6"/>
    <w:rsid w:val="00E305C0"/>
    <w:rsid w:val="00E307A8"/>
    <w:rsid w:val="00E3173D"/>
    <w:rsid w:val="00E31F45"/>
    <w:rsid w:val="00E31F8E"/>
    <w:rsid w:val="00E324BD"/>
    <w:rsid w:val="00E32E7F"/>
    <w:rsid w:val="00E32F8B"/>
    <w:rsid w:val="00E33604"/>
    <w:rsid w:val="00E34A67"/>
    <w:rsid w:val="00E34A6C"/>
    <w:rsid w:val="00E34EEB"/>
    <w:rsid w:val="00E35265"/>
    <w:rsid w:val="00E35540"/>
    <w:rsid w:val="00E355E6"/>
    <w:rsid w:val="00E35C1D"/>
    <w:rsid w:val="00E360BF"/>
    <w:rsid w:val="00E362AA"/>
    <w:rsid w:val="00E36914"/>
    <w:rsid w:val="00E36C43"/>
    <w:rsid w:val="00E36DCF"/>
    <w:rsid w:val="00E3744F"/>
    <w:rsid w:val="00E37D08"/>
    <w:rsid w:val="00E37E95"/>
    <w:rsid w:val="00E40353"/>
    <w:rsid w:val="00E40CF8"/>
    <w:rsid w:val="00E40DDB"/>
    <w:rsid w:val="00E4125D"/>
    <w:rsid w:val="00E4160F"/>
    <w:rsid w:val="00E41869"/>
    <w:rsid w:val="00E41EA1"/>
    <w:rsid w:val="00E4214A"/>
    <w:rsid w:val="00E42502"/>
    <w:rsid w:val="00E42817"/>
    <w:rsid w:val="00E4313C"/>
    <w:rsid w:val="00E4354F"/>
    <w:rsid w:val="00E4397F"/>
    <w:rsid w:val="00E43ABE"/>
    <w:rsid w:val="00E43DAF"/>
    <w:rsid w:val="00E43F08"/>
    <w:rsid w:val="00E4421A"/>
    <w:rsid w:val="00E44918"/>
    <w:rsid w:val="00E449E6"/>
    <w:rsid w:val="00E44AD4"/>
    <w:rsid w:val="00E450C5"/>
    <w:rsid w:val="00E4580D"/>
    <w:rsid w:val="00E459A5"/>
    <w:rsid w:val="00E45BF5"/>
    <w:rsid w:val="00E45E16"/>
    <w:rsid w:val="00E4602C"/>
    <w:rsid w:val="00E46266"/>
    <w:rsid w:val="00E46909"/>
    <w:rsid w:val="00E46B19"/>
    <w:rsid w:val="00E47339"/>
    <w:rsid w:val="00E475CB"/>
    <w:rsid w:val="00E47975"/>
    <w:rsid w:val="00E47B8B"/>
    <w:rsid w:val="00E5033A"/>
    <w:rsid w:val="00E5069A"/>
    <w:rsid w:val="00E506D6"/>
    <w:rsid w:val="00E508F0"/>
    <w:rsid w:val="00E514DB"/>
    <w:rsid w:val="00E51819"/>
    <w:rsid w:val="00E51BDD"/>
    <w:rsid w:val="00E51CDE"/>
    <w:rsid w:val="00E51F2A"/>
    <w:rsid w:val="00E51F67"/>
    <w:rsid w:val="00E526F9"/>
    <w:rsid w:val="00E52712"/>
    <w:rsid w:val="00E527B0"/>
    <w:rsid w:val="00E52A2D"/>
    <w:rsid w:val="00E52F5B"/>
    <w:rsid w:val="00E5303A"/>
    <w:rsid w:val="00E530F1"/>
    <w:rsid w:val="00E53701"/>
    <w:rsid w:val="00E5399B"/>
    <w:rsid w:val="00E53BC7"/>
    <w:rsid w:val="00E53E40"/>
    <w:rsid w:val="00E53F44"/>
    <w:rsid w:val="00E54075"/>
    <w:rsid w:val="00E5487F"/>
    <w:rsid w:val="00E54CD2"/>
    <w:rsid w:val="00E54E96"/>
    <w:rsid w:val="00E554A2"/>
    <w:rsid w:val="00E5557C"/>
    <w:rsid w:val="00E55ABC"/>
    <w:rsid w:val="00E55CA1"/>
    <w:rsid w:val="00E55E62"/>
    <w:rsid w:val="00E56909"/>
    <w:rsid w:val="00E56D2E"/>
    <w:rsid w:val="00E57273"/>
    <w:rsid w:val="00E57F34"/>
    <w:rsid w:val="00E609C3"/>
    <w:rsid w:val="00E60B03"/>
    <w:rsid w:val="00E60B91"/>
    <w:rsid w:val="00E6144F"/>
    <w:rsid w:val="00E61F65"/>
    <w:rsid w:val="00E62318"/>
    <w:rsid w:val="00E630D2"/>
    <w:rsid w:val="00E630F9"/>
    <w:rsid w:val="00E63C25"/>
    <w:rsid w:val="00E63F8C"/>
    <w:rsid w:val="00E6458E"/>
    <w:rsid w:val="00E6463F"/>
    <w:rsid w:val="00E64758"/>
    <w:rsid w:val="00E64A4F"/>
    <w:rsid w:val="00E657DC"/>
    <w:rsid w:val="00E65805"/>
    <w:rsid w:val="00E65A7B"/>
    <w:rsid w:val="00E66A7A"/>
    <w:rsid w:val="00E66BA0"/>
    <w:rsid w:val="00E6701F"/>
    <w:rsid w:val="00E67055"/>
    <w:rsid w:val="00E67BAA"/>
    <w:rsid w:val="00E67EBA"/>
    <w:rsid w:val="00E704DB"/>
    <w:rsid w:val="00E70A5E"/>
    <w:rsid w:val="00E70AFA"/>
    <w:rsid w:val="00E70F71"/>
    <w:rsid w:val="00E713B0"/>
    <w:rsid w:val="00E7140A"/>
    <w:rsid w:val="00E71950"/>
    <w:rsid w:val="00E71EA4"/>
    <w:rsid w:val="00E727A5"/>
    <w:rsid w:val="00E72B76"/>
    <w:rsid w:val="00E732D1"/>
    <w:rsid w:val="00E73EDA"/>
    <w:rsid w:val="00E74656"/>
    <w:rsid w:val="00E75038"/>
    <w:rsid w:val="00E75105"/>
    <w:rsid w:val="00E7547E"/>
    <w:rsid w:val="00E7589B"/>
    <w:rsid w:val="00E75C50"/>
    <w:rsid w:val="00E761EA"/>
    <w:rsid w:val="00E770B3"/>
    <w:rsid w:val="00E771E4"/>
    <w:rsid w:val="00E7755A"/>
    <w:rsid w:val="00E8034C"/>
    <w:rsid w:val="00E8057D"/>
    <w:rsid w:val="00E8086F"/>
    <w:rsid w:val="00E8114D"/>
    <w:rsid w:val="00E8164C"/>
    <w:rsid w:val="00E8177B"/>
    <w:rsid w:val="00E821CB"/>
    <w:rsid w:val="00E823F6"/>
    <w:rsid w:val="00E8286D"/>
    <w:rsid w:val="00E82B6F"/>
    <w:rsid w:val="00E83587"/>
    <w:rsid w:val="00E836C4"/>
    <w:rsid w:val="00E838CF"/>
    <w:rsid w:val="00E83D58"/>
    <w:rsid w:val="00E841B3"/>
    <w:rsid w:val="00E84AD2"/>
    <w:rsid w:val="00E85533"/>
    <w:rsid w:val="00E8558E"/>
    <w:rsid w:val="00E85D1F"/>
    <w:rsid w:val="00E85DA7"/>
    <w:rsid w:val="00E85E13"/>
    <w:rsid w:val="00E86324"/>
    <w:rsid w:val="00E8634C"/>
    <w:rsid w:val="00E864AE"/>
    <w:rsid w:val="00E86670"/>
    <w:rsid w:val="00E86ABE"/>
    <w:rsid w:val="00E874EA"/>
    <w:rsid w:val="00E87742"/>
    <w:rsid w:val="00E879CD"/>
    <w:rsid w:val="00E901C1"/>
    <w:rsid w:val="00E90780"/>
    <w:rsid w:val="00E91243"/>
    <w:rsid w:val="00E91D99"/>
    <w:rsid w:val="00E9232D"/>
    <w:rsid w:val="00E92474"/>
    <w:rsid w:val="00E92BEA"/>
    <w:rsid w:val="00E92F08"/>
    <w:rsid w:val="00E92F38"/>
    <w:rsid w:val="00E93226"/>
    <w:rsid w:val="00E932ED"/>
    <w:rsid w:val="00E933B0"/>
    <w:rsid w:val="00E93863"/>
    <w:rsid w:val="00E93913"/>
    <w:rsid w:val="00E943FE"/>
    <w:rsid w:val="00E9444C"/>
    <w:rsid w:val="00E9473A"/>
    <w:rsid w:val="00E9488A"/>
    <w:rsid w:val="00E95E9E"/>
    <w:rsid w:val="00E96534"/>
    <w:rsid w:val="00E9676F"/>
    <w:rsid w:val="00E96997"/>
    <w:rsid w:val="00E97220"/>
    <w:rsid w:val="00E972F4"/>
    <w:rsid w:val="00E97DF0"/>
    <w:rsid w:val="00EA0DC7"/>
    <w:rsid w:val="00EA10F1"/>
    <w:rsid w:val="00EA11F4"/>
    <w:rsid w:val="00EA1208"/>
    <w:rsid w:val="00EA142E"/>
    <w:rsid w:val="00EA15FE"/>
    <w:rsid w:val="00EA26BD"/>
    <w:rsid w:val="00EA2A55"/>
    <w:rsid w:val="00EA2EE5"/>
    <w:rsid w:val="00EA3636"/>
    <w:rsid w:val="00EA3DB2"/>
    <w:rsid w:val="00EA48AC"/>
    <w:rsid w:val="00EA4A5D"/>
    <w:rsid w:val="00EA4CAF"/>
    <w:rsid w:val="00EA4CED"/>
    <w:rsid w:val="00EA4E7D"/>
    <w:rsid w:val="00EA54F8"/>
    <w:rsid w:val="00EA5683"/>
    <w:rsid w:val="00EA64F9"/>
    <w:rsid w:val="00EA7148"/>
    <w:rsid w:val="00EA73BE"/>
    <w:rsid w:val="00EA7567"/>
    <w:rsid w:val="00EA7603"/>
    <w:rsid w:val="00EA7656"/>
    <w:rsid w:val="00EA7751"/>
    <w:rsid w:val="00EA7989"/>
    <w:rsid w:val="00EA7D2F"/>
    <w:rsid w:val="00EB0464"/>
    <w:rsid w:val="00EB0754"/>
    <w:rsid w:val="00EB09C2"/>
    <w:rsid w:val="00EB1333"/>
    <w:rsid w:val="00EB1A47"/>
    <w:rsid w:val="00EB1B26"/>
    <w:rsid w:val="00EB26E5"/>
    <w:rsid w:val="00EB2B57"/>
    <w:rsid w:val="00EB39C4"/>
    <w:rsid w:val="00EB648E"/>
    <w:rsid w:val="00EB698E"/>
    <w:rsid w:val="00EB6EF2"/>
    <w:rsid w:val="00EB7892"/>
    <w:rsid w:val="00EB791B"/>
    <w:rsid w:val="00EB7A09"/>
    <w:rsid w:val="00EB7F26"/>
    <w:rsid w:val="00EC0262"/>
    <w:rsid w:val="00EC0B1A"/>
    <w:rsid w:val="00EC1081"/>
    <w:rsid w:val="00EC11EC"/>
    <w:rsid w:val="00EC192D"/>
    <w:rsid w:val="00EC1BC6"/>
    <w:rsid w:val="00EC1E34"/>
    <w:rsid w:val="00EC2139"/>
    <w:rsid w:val="00EC3D9C"/>
    <w:rsid w:val="00EC3F00"/>
    <w:rsid w:val="00EC4C60"/>
    <w:rsid w:val="00EC5C8B"/>
    <w:rsid w:val="00EC5E8C"/>
    <w:rsid w:val="00EC5EC1"/>
    <w:rsid w:val="00EC6147"/>
    <w:rsid w:val="00EC67DF"/>
    <w:rsid w:val="00EC6C05"/>
    <w:rsid w:val="00EC6C3B"/>
    <w:rsid w:val="00EC7B7C"/>
    <w:rsid w:val="00EC7CDC"/>
    <w:rsid w:val="00EC7D8C"/>
    <w:rsid w:val="00ED00C1"/>
    <w:rsid w:val="00ED0612"/>
    <w:rsid w:val="00ED0C28"/>
    <w:rsid w:val="00ED1591"/>
    <w:rsid w:val="00ED18DA"/>
    <w:rsid w:val="00ED1A7A"/>
    <w:rsid w:val="00ED1D48"/>
    <w:rsid w:val="00ED1F51"/>
    <w:rsid w:val="00ED1FF3"/>
    <w:rsid w:val="00ED21B3"/>
    <w:rsid w:val="00ED2DB6"/>
    <w:rsid w:val="00ED362D"/>
    <w:rsid w:val="00ED36D8"/>
    <w:rsid w:val="00ED411A"/>
    <w:rsid w:val="00ED4487"/>
    <w:rsid w:val="00ED4A5C"/>
    <w:rsid w:val="00ED4E63"/>
    <w:rsid w:val="00ED5014"/>
    <w:rsid w:val="00ED5449"/>
    <w:rsid w:val="00ED5882"/>
    <w:rsid w:val="00ED6984"/>
    <w:rsid w:val="00ED6F96"/>
    <w:rsid w:val="00ED718F"/>
    <w:rsid w:val="00EE0C96"/>
    <w:rsid w:val="00EE104B"/>
    <w:rsid w:val="00EE1AE1"/>
    <w:rsid w:val="00EE1DD4"/>
    <w:rsid w:val="00EE23DF"/>
    <w:rsid w:val="00EE2699"/>
    <w:rsid w:val="00EE27D0"/>
    <w:rsid w:val="00EE2F56"/>
    <w:rsid w:val="00EE3326"/>
    <w:rsid w:val="00EE332B"/>
    <w:rsid w:val="00EE33CD"/>
    <w:rsid w:val="00EE36CC"/>
    <w:rsid w:val="00EE3ADF"/>
    <w:rsid w:val="00EE3D56"/>
    <w:rsid w:val="00EE470B"/>
    <w:rsid w:val="00EE4C2E"/>
    <w:rsid w:val="00EE51C9"/>
    <w:rsid w:val="00EE5953"/>
    <w:rsid w:val="00EE6076"/>
    <w:rsid w:val="00EE609C"/>
    <w:rsid w:val="00EE61D0"/>
    <w:rsid w:val="00EE6361"/>
    <w:rsid w:val="00EE71A9"/>
    <w:rsid w:val="00EE73FF"/>
    <w:rsid w:val="00EE740B"/>
    <w:rsid w:val="00EE774C"/>
    <w:rsid w:val="00EE79C4"/>
    <w:rsid w:val="00EF0188"/>
    <w:rsid w:val="00EF0462"/>
    <w:rsid w:val="00EF0496"/>
    <w:rsid w:val="00EF0A1E"/>
    <w:rsid w:val="00EF134E"/>
    <w:rsid w:val="00EF151E"/>
    <w:rsid w:val="00EF1B56"/>
    <w:rsid w:val="00EF1EE6"/>
    <w:rsid w:val="00EF21D1"/>
    <w:rsid w:val="00EF310F"/>
    <w:rsid w:val="00EF433E"/>
    <w:rsid w:val="00EF4373"/>
    <w:rsid w:val="00EF4447"/>
    <w:rsid w:val="00EF44C7"/>
    <w:rsid w:val="00EF5AE7"/>
    <w:rsid w:val="00EF5BC3"/>
    <w:rsid w:val="00EF5DCB"/>
    <w:rsid w:val="00EF5F73"/>
    <w:rsid w:val="00EF6080"/>
    <w:rsid w:val="00EF65ED"/>
    <w:rsid w:val="00EF7766"/>
    <w:rsid w:val="00EF778C"/>
    <w:rsid w:val="00EF784E"/>
    <w:rsid w:val="00EF7E89"/>
    <w:rsid w:val="00EF7F58"/>
    <w:rsid w:val="00F00152"/>
    <w:rsid w:val="00F00942"/>
    <w:rsid w:val="00F00BF6"/>
    <w:rsid w:val="00F00CE9"/>
    <w:rsid w:val="00F01922"/>
    <w:rsid w:val="00F01EDC"/>
    <w:rsid w:val="00F02039"/>
    <w:rsid w:val="00F02057"/>
    <w:rsid w:val="00F021D8"/>
    <w:rsid w:val="00F0239C"/>
    <w:rsid w:val="00F023F0"/>
    <w:rsid w:val="00F02498"/>
    <w:rsid w:val="00F02774"/>
    <w:rsid w:val="00F02832"/>
    <w:rsid w:val="00F02FDA"/>
    <w:rsid w:val="00F0338A"/>
    <w:rsid w:val="00F03503"/>
    <w:rsid w:val="00F037F9"/>
    <w:rsid w:val="00F03B6E"/>
    <w:rsid w:val="00F03F8F"/>
    <w:rsid w:val="00F04562"/>
    <w:rsid w:val="00F046BF"/>
    <w:rsid w:val="00F04704"/>
    <w:rsid w:val="00F04A69"/>
    <w:rsid w:val="00F0568C"/>
    <w:rsid w:val="00F057A7"/>
    <w:rsid w:val="00F06692"/>
    <w:rsid w:val="00F0690B"/>
    <w:rsid w:val="00F07108"/>
    <w:rsid w:val="00F072E4"/>
    <w:rsid w:val="00F07639"/>
    <w:rsid w:val="00F0790F"/>
    <w:rsid w:val="00F10122"/>
    <w:rsid w:val="00F10241"/>
    <w:rsid w:val="00F10501"/>
    <w:rsid w:val="00F106B3"/>
    <w:rsid w:val="00F10B5D"/>
    <w:rsid w:val="00F11B1B"/>
    <w:rsid w:val="00F1205D"/>
    <w:rsid w:val="00F121EF"/>
    <w:rsid w:val="00F12302"/>
    <w:rsid w:val="00F123AE"/>
    <w:rsid w:val="00F12748"/>
    <w:rsid w:val="00F12D8F"/>
    <w:rsid w:val="00F12DA7"/>
    <w:rsid w:val="00F13437"/>
    <w:rsid w:val="00F13810"/>
    <w:rsid w:val="00F14305"/>
    <w:rsid w:val="00F14700"/>
    <w:rsid w:val="00F14D19"/>
    <w:rsid w:val="00F15224"/>
    <w:rsid w:val="00F15BBE"/>
    <w:rsid w:val="00F1615B"/>
    <w:rsid w:val="00F16209"/>
    <w:rsid w:val="00F16364"/>
    <w:rsid w:val="00F166C9"/>
    <w:rsid w:val="00F16EAD"/>
    <w:rsid w:val="00F17C01"/>
    <w:rsid w:val="00F17D04"/>
    <w:rsid w:val="00F201EB"/>
    <w:rsid w:val="00F203A3"/>
    <w:rsid w:val="00F20ABF"/>
    <w:rsid w:val="00F20B9C"/>
    <w:rsid w:val="00F20E88"/>
    <w:rsid w:val="00F20EE9"/>
    <w:rsid w:val="00F21275"/>
    <w:rsid w:val="00F2127F"/>
    <w:rsid w:val="00F2162B"/>
    <w:rsid w:val="00F22481"/>
    <w:rsid w:val="00F22A7D"/>
    <w:rsid w:val="00F22D7E"/>
    <w:rsid w:val="00F22DC3"/>
    <w:rsid w:val="00F2316A"/>
    <w:rsid w:val="00F2437E"/>
    <w:rsid w:val="00F24D42"/>
    <w:rsid w:val="00F24EA3"/>
    <w:rsid w:val="00F24EC4"/>
    <w:rsid w:val="00F254CB"/>
    <w:rsid w:val="00F25C7C"/>
    <w:rsid w:val="00F25C92"/>
    <w:rsid w:val="00F2662D"/>
    <w:rsid w:val="00F269F2"/>
    <w:rsid w:val="00F26FC0"/>
    <w:rsid w:val="00F270BF"/>
    <w:rsid w:val="00F27182"/>
    <w:rsid w:val="00F27966"/>
    <w:rsid w:val="00F27BA4"/>
    <w:rsid w:val="00F27D7C"/>
    <w:rsid w:val="00F30267"/>
    <w:rsid w:val="00F306E6"/>
    <w:rsid w:val="00F307D7"/>
    <w:rsid w:val="00F30CC4"/>
    <w:rsid w:val="00F31448"/>
    <w:rsid w:val="00F31C8B"/>
    <w:rsid w:val="00F3225B"/>
    <w:rsid w:val="00F32847"/>
    <w:rsid w:val="00F32A16"/>
    <w:rsid w:val="00F34720"/>
    <w:rsid w:val="00F35AF8"/>
    <w:rsid w:val="00F35C00"/>
    <w:rsid w:val="00F35CE6"/>
    <w:rsid w:val="00F36086"/>
    <w:rsid w:val="00F3664B"/>
    <w:rsid w:val="00F368C3"/>
    <w:rsid w:val="00F36937"/>
    <w:rsid w:val="00F36ED9"/>
    <w:rsid w:val="00F3790F"/>
    <w:rsid w:val="00F37A3B"/>
    <w:rsid w:val="00F37A92"/>
    <w:rsid w:val="00F406A2"/>
    <w:rsid w:val="00F40874"/>
    <w:rsid w:val="00F41800"/>
    <w:rsid w:val="00F4195D"/>
    <w:rsid w:val="00F419B0"/>
    <w:rsid w:val="00F42AD5"/>
    <w:rsid w:val="00F446FB"/>
    <w:rsid w:val="00F44855"/>
    <w:rsid w:val="00F4498E"/>
    <w:rsid w:val="00F44CBC"/>
    <w:rsid w:val="00F451DA"/>
    <w:rsid w:val="00F45795"/>
    <w:rsid w:val="00F46EB3"/>
    <w:rsid w:val="00F470AE"/>
    <w:rsid w:val="00F471B1"/>
    <w:rsid w:val="00F471CE"/>
    <w:rsid w:val="00F475D6"/>
    <w:rsid w:val="00F47A21"/>
    <w:rsid w:val="00F47AD8"/>
    <w:rsid w:val="00F47C37"/>
    <w:rsid w:val="00F47F8B"/>
    <w:rsid w:val="00F501FF"/>
    <w:rsid w:val="00F5028E"/>
    <w:rsid w:val="00F5049F"/>
    <w:rsid w:val="00F5118C"/>
    <w:rsid w:val="00F51271"/>
    <w:rsid w:val="00F514DF"/>
    <w:rsid w:val="00F51502"/>
    <w:rsid w:val="00F51A47"/>
    <w:rsid w:val="00F5200F"/>
    <w:rsid w:val="00F520F5"/>
    <w:rsid w:val="00F5217E"/>
    <w:rsid w:val="00F52658"/>
    <w:rsid w:val="00F527FB"/>
    <w:rsid w:val="00F52A6A"/>
    <w:rsid w:val="00F52D05"/>
    <w:rsid w:val="00F5380A"/>
    <w:rsid w:val="00F54488"/>
    <w:rsid w:val="00F54F74"/>
    <w:rsid w:val="00F54FED"/>
    <w:rsid w:val="00F55063"/>
    <w:rsid w:val="00F550F3"/>
    <w:rsid w:val="00F55A29"/>
    <w:rsid w:val="00F5671B"/>
    <w:rsid w:val="00F56A1E"/>
    <w:rsid w:val="00F5753C"/>
    <w:rsid w:val="00F577F7"/>
    <w:rsid w:val="00F6072A"/>
    <w:rsid w:val="00F60CE8"/>
    <w:rsid w:val="00F61514"/>
    <w:rsid w:val="00F618F7"/>
    <w:rsid w:val="00F62250"/>
    <w:rsid w:val="00F6274B"/>
    <w:rsid w:val="00F62A42"/>
    <w:rsid w:val="00F62C2B"/>
    <w:rsid w:val="00F62DB0"/>
    <w:rsid w:val="00F62EE8"/>
    <w:rsid w:val="00F633EF"/>
    <w:rsid w:val="00F6354C"/>
    <w:rsid w:val="00F639F6"/>
    <w:rsid w:val="00F64B34"/>
    <w:rsid w:val="00F64C95"/>
    <w:rsid w:val="00F65479"/>
    <w:rsid w:val="00F654F9"/>
    <w:rsid w:val="00F65505"/>
    <w:rsid w:val="00F65A43"/>
    <w:rsid w:val="00F65C38"/>
    <w:rsid w:val="00F65C6B"/>
    <w:rsid w:val="00F65E4A"/>
    <w:rsid w:val="00F6611C"/>
    <w:rsid w:val="00F66587"/>
    <w:rsid w:val="00F66ADA"/>
    <w:rsid w:val="00F6757F"/>
    <w:rsid w:val="00F67955"/>
    <w:rsid w:val="00F67FAC"/>
    <w:rsid w:val="00F70420"/>
    <w:rsid w:val="00F70789"/>
    <w:rsid w:val="00F70826"/>
    <w:rsid w:val="00F708FC"/>
    <w:rsid w:val="00F71060"/>
    <w:rsid w:val="00F71DD3"/>
    <w:rsid w:val="00F71FC6"/>
    <w:rsid w:val="00F72282"/>
    <w:rsid w:val="00F724CA"/>
    <w:rsid w:val="00F7260F"/>
    <w:rsid w:val="00F72772"/>
    <w:rsid w:val="00F728BB"/>
    <w:rsid w:val="00F72906"/>
    <w:rsid w:val="00F72F63"/>
    <w:rsid w:val="00F73082"/>
    <w:rsid w:val="00F733AA"/>
    <w:rsid w:val="00F736B3"/>
    <w:rsid w:val="00F73C04"/>
    <w:rsid w:val="00F743C0"/>
    <w:rsid w:val="00F744CE"/>
    <w:rsid w:val="00F74837"/>
    <w:rsid w:val="00F748C9"/>
    <w:rsid w:val="00F74CC5"/>
    <w:rsid w:val="00F7537C"/>
    <w:rsid w:val="00F759CE"/>
    <w:rsid w:val="00F75E8E"/>
    <w:rsid w:val="00F75EF6"/>
    <w:rsid w:val="00F75FFF"/>
    <w:rsid w:val="00F762B0"/>
    <w:rsid w:val="00F766C3"/>
    <w:rsid w:val="00F772C7"/>
    <w:rsid w:val="00F800D5"/>
    <w:rsid w:val="00F8031A"/>
    <w:rsid w:val="00F8078A"/>
    <w:rsid w:val="00F80790"/>
    <w:rsid w:val="00F80A5B"/>
    <w:rsid w:val="00F817B3"/>
    <w:rsid w:val="00F81BBE"/>
    <w:rsid w:val="00F81E07"/>
    <w:rsid w:val="00F81FDF"/>
    <w:rsid w:val="00F826E4"/>
    <w:rsid w:val="00F82B91"/>
    <w:rsid w:val="00F82F1F"/>
    <w:rsid w:val="00F831BF"/>
    <w:rsid w:val="00F83353"/>
    <w:rsid w:val="00F8346A"/>
    <w:rsid w:val="00F834F9"/>
    <w:rsid w:val="00F83B88"/>
    <w:rsid w:val="00F83E3D"/>
    <w:rsid w:val="00F8419E"/>
    <w:rsid w:val="00F84447"/>
    <w:rsid w:val="00F84AF0"/>
    <w:rsid w:val="00F84E3E"/>
    <w:rsid w:val="00F8506F"/>
    <w:rsid w:val="00F85EB4"/>
    <w:rsid w:val="00F8655F"/>
    <w:rsid w:val="00F87DCB"/>
    <w:rsid w:val="00F905D2"/>
    <w:rsid w:val="00F90863"/>
    <w:rsid w:val="00F90F80"/>
    <w:rsid w:val="00F91212"/>
    <w:rsid w:val="00F916D5"/>
    <w:rsid w:val="00F91A04"/>
    <w:rsid w:val="00F91A61"/>
    <w:rsid w:val="00F91E78"/>
    <w:rsid w:val="00F92205"/>
    <w:rsid w:val="00F92AD1"/>
    <w:rsid w:val="00F92B23"/>
    <w:rsid w:val="00F92B27"/>
    <w:rsid w:val="00F92B66"/>
    <w:rsid w:val="00F93522"/>
    <w:rsid w:val="00F936F8"/>
    <w:rsid w:val="00F93B17"/>
    <w:rsid w:val="00F93F07"/>
    <w:rsid w:val="00F95A8A"/>
    <w:rsid w:val="00F95F3B"/>
    <w:rsid w:val="00F964C0"/>
    <w:rsid w:val="00F96A50"/>
    <w:rsid w:val="00F9736C"/>
    <w:rsid w:val="00F97501"/>
    <w:rsid w:val="00F977F6"/>
    <w:rsid w:val="00F97913"/>
    <w:rsid w:val="00F979E1"/>
    <w:rsid w:val="00F97F2D"/>
    <w:rsid w:val="00FA0A97"/>
    <w:rsid w:val="00FA1269"/>
    <w:rsid w:val="00FA13EC"/>
    <w:rsid w:val="00FA151B"/>
    <w:rsid w:val="00FA1872"/>
    <w:rsid w:val="00FA18E0"/>
    <w:rsid w:val="00FA1B7C"/>
    <w:rsid w:val="00FA1CD5"/>
    <w:rsid w:val="00FA22A2"/>
    <w:rsid w:val="00FA247A"/>
    <w:rsid w:val="00FA25AE"/>
    <w:rsid w:val="00FA35BD"/>
    <w:rsid w:val="00FA396E"/>
    <w:rsid w:val="00FA3C92"/>
    <w:rsid w:val="00FA4232"/>
    <w:rsid w:val="00FA4360"/>
    <w:rsid w:val="00FA4437"/>
    <w:rsid w:val="00FA4ADC"/>
    <w:rsid w:val="00FA4F94"/>
    <w:rsid w:val="00FA59ED"/>
    <w:rsid w:val="00FA6072"/>
    <w:rsid w:val="00FA636A"/>
    <w:rsid w:val="00FA6661"/>
    <w:rsid w:val="00FA7605"/>
    <w:rsid w:val="00FA7DCD"/>
    <w:rsid w:val="00FB059B"/>
    <w:rsid w:val="00FB0B67"/>
    <w:rsid w:val="00FB192E"/>
    <w:rsid w:val="00FB19F2"/>
    <w:rsid w:val="00FB20AD"/>
    <w:rsid w:val="00FB25AC"/>
    <w:rsid w:val="00FB299F"/>
    <w:rsid w:val="00FB3050"/>
    <w:rsid w:val="00FB30D9"/>
    <w:rsid w:val="00FB3A80"/>
    <w:rsid w:val="00FB3ABE"/>
    <w:rsid w:val="00FB3B29"/>
    <w:rsid w:val="00FB4105"/>
    <w:rsid w:val="00FB42E0"/>
    <w:rsid w:val="00FB45C4"/>
    <w:rsid w:val="00FB4913"/>
    <w:rsid w:val="00FB4983"/>
    <w:rsid w:val="00FB5670"/>
    <w:rsid w:val="00FB643E"/>
    <w:rsid w:val="00FB6DA1"/>
    <w:rsid w:val="00FB6F21"/>
    <w:rsid w:val="00FB7214"/>
    <w:rsid w:val="00FB72DA"/>
    <w:rsid w:val="00FB75E3"/>
    <w:rsid w:val="00FB7F10"/>
    <w:rsid w:val="00FC09A0"/>
    <w:rsid w:val="00FC12C2"/>
    <w:rsid w:val="00FC12D9"/>
    <w:rsid w:val="00FC139D"/>
    <w:rsid w:val="00FC1CC0"/>
    <w:rsid w:val="00FC1F31"/>
    <w:rsid w:val="00FC25B3"/>
    <w:rsid w:val="00FC2B64"/>
    <w:rsid w:val="00FC2EA4"/>
    <w:rsid w:val="00FC33B2"/>
    <w:rsid w:val="00FC38D9"/>
    <w:rsid w:val="00FC3D6D"/>
    <w:rsid w:val="00FC443F"/>
    <w:rsid w:val="00FC4A26"/>
    <w:rsid w:val="00FC4E90"/>
    <w:rsid w:val="00FC54E7"/>
    <w:rsid w:val="00FC5814"/>
    <w:rsid w:val="00FC5981"/>
    <w:rsid w:val="00FC5B99"/>
    <w:rsid w:val="00FC606C"/>
    <w:rsid w:val="00FC6B6F"/>
    <w:rsid w:val="00FC6ECC"/>
    <w:rsid w:val="00FC77E5"/>
    <w:rsid w:val="00FC7BD9"/>
    <w:rsid w:val="00FC7BEE"/>
    <w:rsid w:val="00FC7D76"/>
    <w:rsid w:val="00FC7F62"/>
    <w:rsid w:val="00FC7F98"/>
    <w:rsid w:val="00FD0709"/>
    <w:rsid w:val="00FD09DC"/>
    <w:rsid w:val="00FD0F0B"/>
    <w:rsid w:val="00FD12BB"/>
    <w:rsid w:val="00FD1874"/>
    <w:rsid w:val="00FD18C7"/>
    <w:rsid w:val="00FD21D5"/>
    <w:rsid w:val="00FD2412"/>
    <w:rsid w:val="00FD24B0"/>
    <w:rsid w:val="00FD28D3"/>
    <w:rsid w:val="00FD295C"/>
    <w:rsid w:val="00FD2BAE"/>
    <w:rsid w:val="00FD36DA"/>
    <w:rsid w:val="00FD3CC7"/>
    <w:rsid w:val="00FD3DBD"/>
    <w:rsid w:val="00FD3DEF"/>
    <w:rsid w:val="00FD4678"/>
    <w:rsid w:val="00FD4940"/>
    <w:rsid w:val="00FD49B4"/>
    <w:rsid w:val="00FD4FD3"/>
    <w:rsid w:val="00FD54B5"/>
    <w:rsid w:val="00FD56D5"/>
    <w:rsid w:val="00FD59B0"/>
    <w:rsid w:val="00FD5CAA"/>
    <w:rsid w:val="00FD676D"/>
    <w:rsid w:val="00FD6BE3"/>
    <w:rsid w:val="00FD6E99"/>
    <w:rsid w:val="00FD6F70"/>
    <w:rsid w:val="00FD781C"/>
    <w:rsid w:val="00FD7C9B"/>
    <w:rsid w:val="00FD7E98"/>
    <w:rsid w:val="00FE0CF8"/>
    <w:rsid w:val="00FE16E3"/>
    <w:rsid w:val="00FE18E9"/>
    <w:rsid w:val="00FE1A3C"/>
    <w:rsid w:val="00FE1AA7"/>
    <w:rsid w:val="00FE1AC5"/>
    <w:rsid w:val="00FE1BB5"/>
    <w:rsid w:val="00FE209C"/>
    <w:rsid w:val="00FE2316"/>
    <w:rsid w:val="00FE261D"/>
    <w:rsid w:val="00FE2721"/>
    <w:rsid w:val="00FE2963"/>
    <w:rsid w:val="00FE2E81"/>
    <w:rsid w:val="00FE2FED"/>
    <w:rsid w:val="00FE313E"/>
    <w:rsid w:val="00FE3145"/>
    <w:rsid w:val="00FE37BB"/>
    <w:rsid w:val="00FE39C6"/>
    <w:rsid w:val="00FE39CD"/>
    <w:rsid w:val="00FE3A53"/>
    <w:rsid w:val="00FE43D7"/>
    <w:rsid w:val="00FE46C8"/>
    <w:rsid w:val="00FE4A4D"/>
    <w:rsid w:val="00FE4C21"/>
    <w:rsid w:val="00FE525E"/>
    <w:rsid w:val="00FE54AD"/>
    <w:rsid w:val="00FE593F"/>
    <w:rsid w:val="00FE60AB"/>
    <w:rsid w:val="00FE60AF"/>
    <w:rsid w:val="00FE61DC"/>
    <w:rsid w:val="00FE68DA"/>
    <w:rsid w:val="00FE68DF"/>
    <w:rsid w:val="00FE6A57"/>
    <w:rsid w:val="00FE6CB5"/>
    <w:rsid w:val="00FE6D07"/>
    <w:rsid w:val="00FE6DF9"/>
    <w:rsid w:val="00FE71E2"/>
    <w:rsid w:val="00FE72E6"/>
    <w:rsid w:val="00FE77DF"/>
    <w:rsid w:val="00FF003A"/>
    <w:rsid w:val="00FF03F6"/>
    <w:rsid w:val="00FF04AE"/>
    <w:rsid w:val="00FF08CA"/>
    <w:rsid w:val="00FF08F1"/>
    <w:rsid w:val="00FF0FEB"/>
    <w:rsid w:val="00FF122C"/>
    <w:rsid w:val="00FF18FD"/>
    <w:rsid w:val="00FF1D1F"/>
    <w:rsid w:val="00FF2CB8"/>
    <w:rsid w:val="00FF2EEE"/>
    <w:rsid w:val="00FF2FC4"/>
    <w:rsid w:val="00FF353B"/>
    <w:rsid w:val="00FF3AD1"/>
    <w:rsid w:val="00FF3E53"/>
    <w:rsid w:val="00FF45A4"/>
    <w:rsid w:val="00FF45B0"/>
    <w:rsid w:val="00FF460C"/>
    <w:rsid w:val="00FF4886"/>
    <w:rsid w:val="00FF4CE4"/>
    <w:rsid w:val="00FF4E26"/>
    <w:rsid w:val="00FF5585"/>
    <w:rsid w:val="00FF59DA"/>
    <w:rsid w:val="00FF63CE"/>
    <w:rsid w:val="00FF66D9"/>
    <w:rsid w:val="00FF698F"/>
    <w:rsid w:val="00FF6D79"/>
    <w:rsid w:val="00FF6DA4"/>
    <w:rsid w:val="00FF7697"/>
    <w:rsid w:val="00FF77A1"/>
    <w:rsid w:val="00FF7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3C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0E8"/>
    <w:pPr>
      <w:ind w:left="720"/>
      <w:contextualSpacing/>
    </w:pPr>
  </w:style>
  <w:style w:type="paragraph" w:styleId="FootnoteText">
    <w:name w:val="footnote text"/>
    <w:basedOn w:val="Normal"/>
    <w:link w:val="FootnoteTextChar"/>
    <w:uiPriority w:val="99"/>
    <w:semiHidden/>
    <w:unhideWhenUsed/>
    <w:rsid w:val="005E20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20E8"/>
    <w:rPr>
      <w:sz w:val="20"/>
      <w:szCs w:val="20"/>
    </w:rPr>
  </w:style>
  <w:style w:type="character" w:styleId="FootnoteReference">
    <w:name w:val="footnote reference"/>
    <w:basedOn w:val="DefaultParagraphFont"/>
    <w:uiPriority w:val="99"/>
    <w:semiHidden/>
    <w:unhideWhenUsed/>
    <w:rsid w:val="005E20E8"/>
    <w:rPr>
      <w:vertAlign w:val="superscript"/>
    </w:rPr>
  </w:style>
  <w:style w:type="paragraph" w:styleId="Header">
    <w:name w:val="header"/>
    <w:basedOn w:val="Normal"/>
    <w:link w:val="HeaderChar"/>
    <w:uiPriority w:val="99"/>
    <w:unhideWhenUsed/>
    <w:rsid w:val="00C47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100"/>
  </w:style>
  <w:style w:type="paragraph" w:styleId="Footer">
    <w:name w:val="footer"/>
    <w:basedOn w:val="Normal"/>
    <w:link w:val="FooterChar"/>
    <w:uiPriority w:val="99"/>
    <w:unhideWhenUsed/>
    <w:rsid w:val="00C47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100"/>
  </w:style>
  <w:style w:type="character" w:styleId="CommentReference">
    <w:name w:val="annotation reference"/>
    <w:basedOn w:val="DefaultParagraphFont"/>
    <w:uiPriority w:val="99"/>
    <w:semiHidden/>
    <w:unhideWhenUsed/>
    <w:rsid w:val="007A7AE8"/>
    <w:rPr>
      <w:sz w:val="16"/>
      <w:szCs w:val="16"/>
    </w:rPr>
  </w:style>
  <w:style w:type="paragraph" w:styleId="CommentText">
    <w:name w:val="annotation text"/>
    <w:basedOn w:val="Normal"/>
    <w:link w:val="CommentTextChar"/>
    <w:uiPriority w:val="99"/>
    <w:semiHidden/>
    <w:unhideWhenUsed/>
    <w:rsid w:val="007A7AE8"/>
    <w:pPr>
      <w:spacing w:line="240" w:lineRule="auto"/>
    </w:pPr>
    <w:rPr>
      <w:sz w:val="20"/>
      <w:szCs w:val="20"/>
    </w:rPr>
  </w:style>
  <w:style w:type="character" w:customStyle="1" w:styleId="CommentTextChar">
    <w:name w:val="Comment Text Char"/>
    <w:basedOn w:val="DefaultParagraphFont"/>
    <w:link w:val="CommentText"/>
    <w:uiPriority w:val="99"/>
    <w:semiHidden/>
    <w:rsid w:val="007A7AE8"/>
    <w:rPr>
      <w:sz w:val="20"/>
      <w:szCs w:val="20"/>
    </w:rPr>
  </w:style>
  <w:style w:type="paragraph" w:styleId="CommentSubject">
    <w:name w:val="annotation subject"/>
    <w:basedOn w:val="CommentText"/>
    <w:next w:val="CommentText"/>
    <w:link w:val="CommentSubjectChar"/>
    <w:uiPriority w:val="99"/>
    <w:semiHidden/>
    <w:unhideWhenUsed/>
    <w:rsid w:val="007A7AE8"/>
    <w:rPr>
      <w:b/>
      <w:bCs/>
    </w:rPr>
  </w:style>
  <w:style w:type="character" w:customStyle="1" w:styleId="CommentSubjectChar">
    <w:name w:val="Comment Subject Char"/>
    <w:basedOn w:val="CommentTextChar"/>
    <w:link w:val="CommentSubject"/>
    <w:uiPriority w:val="99"/>
    <w:semiHidden/>
    <w:rsid w:val="007A7AE8"/>
    <w:rPr>
      <w:b/>
      <w:bCs/>
      <w:sz w:val="20"/>
      <w:szCs w:val="20"/>
    </w:rPr>
  </w:style>
  <w:style w:type="paragraph" w:styleId="BalloonText">
    <w:name w:val="Balloon Text"/>
    <w:basedOn w:val="Normal"/>
    <w:link w:val="BalloonTextChar"/>
    <w:uiPriority w:val="99"/>
    <w:semiHidden/>
    <w:unhideWhenUsed/>
    <w:rsid w:val="007A7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AE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0E8"/>
    <w:pPr>
      <w:ind w:left="720"/>
      <w:contextualSpacing/>
    </w:pPr>
  </w:style>
  <w:style w:type="paragraph" w:styleId="FootnoteText">
    <w:name w:val="footnote text"/>
    <w:basedOn w:val="Normal"/>
    <w:link w:val="FootnoteTextChar"/>
    <w:uiPriority w:val="99"/>
    <w:semiHidden/>
    <w:unhideWhenUsed/>
    <w:rsid w:val="005E20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20E8"/>
    <w:rPr>
      <w:sz w:val="20"/>
      <w:szCs w:val="20"/>
    </w:rPr>
  </w:style>
  <w:style w:type="character" w:styleId="FootnoteReference">
    <w:name w:val="footnote reference"/>
    <w:basedOn w:val="DefaultParagraphFont"/>
    <w:uiPriority w:val="99"/>
    <w:semiHidden/>
    <w:unhideWhenUsed/>
    <w:rsid w:val="005E20E8"/>
    <w:rPr>
      <w:vertAlign w:val="superscript"/>
    </w:rPr>
  </w:style>
  <w:style w:type="paragraph" w:styleId="Header">
    <w:name w:val="header"/>
    <w:basedOn w:val="Normal"/>
    <w:link w:val="HeaderChar"/>
    <w:uiPriority w:val="99"/>
    <w:unhideWhenUsed/>
    <w:rsid w:val="00C47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100"/>
  </w:style>
  <w:style w:type="paragraph" w:styleId="Footer">
    <w:name w:val="footer"/>
    <w:basedOn w:val="Normal"/>
    <w:link w:val="FooterChar"/>
    <w:uiPriority w:val="99"/>
    <w:unhideWhenUsed/>
    <w:rsid w:val="00C47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100"/>
  </w:style>
  <w:style w:type="character" w:styleId="CommentReference">
    <w:name w:val="annotation reference"/>
    <w:basedOn w:val="DefaultParagraphFont"/>
    <w:uiPriority w:val="99"/>
    <w:semiHidden/>
    <w:unhideWhenUsed/>
    <w:rsid w:val="007A7AE8"/>
    <w:rPr>
      <w:sz w:val="16"/>
      <w:szCs w:val="16"/>
    </w:rPr>
  </w:style>
  <w:style w:type="paragraph" w:styleId="CommentText">
    <w:name w:val="annotation text"/>
    <w:basedOn w:val="Normal"/>
    <w:link w:val="CommentTextChar"/>
    <w:uiPriority w:val="99"/>
    <w:semiHidden/>
    <w:unhideWhenUsed/>
    <w:rsid w:val="007A7AE8"/>
    <w:pPr>
      <w:spacing w:line="240" w:lineRule="auto"/>
    </w:pPr>
    <w:rPr>
      <w:sz w:val="20"/>
      <w:szCs w:val="20"/>
    </w:rPr>
  </w:style>
  <w:style w:type="character" w:customStyle="1" w:styleId="CommentTextChar">
    <w:name w:val="Comment Text Char"/>
    <w:basedOn w:val="DefaultParagraphFont"/>
    <w:link w:val="CommentText"/>
    <w:uiPriority w:val="99"/>
    <w:semiHidden/>
    <w:rsid w:val="007A7AE8"/>
    <w:rPr>
      <w:sz w:val="20"/>
      <w:szCs w:val="20"/>
    </w:rPr>
  </w:style>
  <w:style w:type="paragraph" w:styleId="CommentSubject">
    <w:name w:val="annotation subject"/>
    <w:basedOn w:val="CommentText"/>
    <w:next w:val="CommentText"/>
    <w:link w:val="CommentSubjectChar"/>
    <w:uiPriority w:val="99"/>
    <w:semiHidden/>
    <w:unhideWhenUsed/>
    <w:rsid w:val="007A7AE8"/>
    <w:rPr>
      <w:b/>
      <w:bCs/>
    </w:rPr>
  </w:style>
  <w:style w:type="character" w:customStyle="1" w:styleId="CommentSubjectChar">
    <w:name w:val="Comment Subject Char"/>
    <w:basedOn w:val="CommentTextChar"/>
    <w:link w:val="CommentSubject"/>
    <w:uiPriority w:val="99"/>
    <w:semiHidden/>
    <w:rsid w:val="007A7AE8"/>
    <w:rPr>
      <w:b/>
      <w:bCs/>
      <w:sz w:val="20"/>
      <w:szCs w:val="20"/>
    </w:rPr>
  </w:style>
  <w:style w:type="paragraph" w:styleId="BalloonText">
    <w:name w:val="Balloon Text"/>
    <w:basedOn w:val="Normal"/>
    <w:link w:val="BalloonTextChar"/>
    <w:uiPriority w:val="99"/>
    <w:semiHidden/>
    <w:unhideWhenUsed/>
    <w:rsid w:val="007A7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A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0105E-72DD-B946-BBBD-21F112E0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1452</Words>
  <Characters>8277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SEARCH Group Inc.</Company>
  <LinksUpToDate>false</LinksUpToDate>
  <CharactersWithSpaces>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Perbix</dc:creator>
  <cp:lastModifiedBy>Michael Jacobson</cp:lastModifiedBy>
  <cp:revision>4</cp:revision>
  <dcterms:created xsi:type="dcterms:W3CDTF">2015-12-16T23:29:00Z</dcterms:created>
  <dcterms:modified xsi:type="dcterms:W3CDTF">2015-12-17T14:56:00Z</dcterms:modified>
</cp:coreProperties>
</file>